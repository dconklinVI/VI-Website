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820" w:rsidRPr="00EB409A" w:rsidRDefault="00050BB0">
      <w:pPr>
        <w:jc w:val="center"/>
        <w:rPr>
          <w:b/>
          <w:sz w:val="32"/>
          <w:szCs w:val="32"/>
        </w:rPr>
      </w:pPr>
      <w:r w:rsidRPr="00EB409A">
        <w:rPr>
          <w:b/>
          <w:sz w:val="32"/>
          <w:szCs w:val="32"/>
        </w:rPr>
        <w:t>SEAN F. BARNES</w:t>
      </w:r>
    </w:p>
    <w:p w:rsidR="008D3820" w:rsidRDefault="008D3820">
      <w:pPr>
        <w:jc w:val="center"/>
        <w:rPr>
          <w:b/>
          <w:sz w:val="20"/>
        </w:rPr>
      </w:pPr>
    </w:p>
    <w:p w:rsidR="008D3820" w:rsidRDefault="00050BB0" w:rsidP="007F02C5">
      <w:pPr>
        <w:ind w:firstLine="720"/>
        <w:rPr>
          <w:sz w:val="20"/>
        </w:rPr>
      </w:pPr>
      <w:r>
        <w:rPr>
          <w:sz w:val="20"/>
        </w:rPr>
        <w:t xml:space="preserve"> (816) </w:t>
      </w:r>
      <w:r w:rsidR="0013725D">
        <w:rPr>
          <w:sz w:val="20"/>
        </w:rPr>
        <w:t xml:space="preserve">912-2253 </w:t>
      </w:r>
      <w:r w:rsidR="00BC76E7">
        <w:rPr>
          <w:sz w:val="20"/>
        </w:rPr>
        <w:t>/7</w:t>
      </w:r>
      <w:r>
        <w:rPr>
          <w:sz w:val="20"/>
        </w:rPr>
        <w:t>28-6935</w:t>
      </w:r>
      <w:r>
        <w:rPr>
          <w:sz w:val="20"/>
        </w:rPr>
        <w:tab/>
      </w:r>
      <w:r>
        <w:rPr>
          <w:sz w:val="20"/>
        </w:rPr>
        <w:tab/>
      </w:r>
      <w:r>
        <w:rPr>
          <w:sz w:val="20"/>
        </w:rPr>
        <w:tab/>
      </w:r>
      <w:r>
        <w:rPr>
          <w:sz w:val="20"/>
        </w:rPr>
        <w:tab/>
      </w:r>
      <w:r>
        <w:rPr>
          <w:sz w:val="20"/>
        </w:rPr>
        <w:tab/>
      </w:r>
      <w:r>
        <w:rPr>
          <w:sz w:val="20"/>
        </w:rPr>
        <w:tab/>
      </w:r>
      <w:r w:rsidR="00DE7EEB">
        <w:rPr>
          <w:sz w:val="20"/>
        </w:rPr>
        <w:t xml:space="preserve"> </w:t>
      </w:r>
      <w:r>
        <w:rPr>
          <w:sz w:val="20"/>
        </w:rPr>
        <w:t xml:space="preserve"> 7811 N Olive St</w:t>
      </w:r>
    </w:p>
    <w:p w:rsidR="008D3820" w:rsidRDefault="00050BB0" w:rsidP="007F02C5">
      <w:pPr>
        <w:ind w:firstLine="720"/>
        <w:rPr>
          <w:sz w:val="20"/>
        </w:rPr>
      </w:pPr>
      <w:r>
        <w:rPr>
          <w:rStyle w:val="Hyperlink"/>
          <w:sz w:val="20"/>
        </w:rPr>
        <w:t>sean.f.barnes@gmail.com</w:t>
      </w:r>
      <w:r>
        <w:rPr>
          <w:sz w:val="20"/>
        </w:rPr>
        <w:t xml:space="preserve"> </w:t>
      </w:r>
      <w:r>
        <w:rPr>
          <w:sz w:val="20"/>
        </w:rPr>
        <w:tab/>
      </w:r>
      <w:r>
        <w:rPr>
          <w:sz w:val="20"/>
        </w:rPr>
        <w:tab/>
      </w:r>
      <w:r>
        <w:rPr>
          <w:sz w:val="20"/>
        </w:rPr>
        <w:tab/>
      </w:r>
      <w:r>
        <w:rPr>
          <w:sz w:val="20"/>
        </w:rPr>
        <w:tab/>
      </w:r>
      <w:r>
        <w:rPr>
          <w:sz w:val="20"/>
        </w:rPr>
        <w:tab/>
      </w:r>
      <w:r>
        <w:rPr>
          <w:sz w:val="20"/>
        </w:rPr>
        <w:tab/>
      </w:r>
      <w:r>
        <w:rPr>
          <w:sz w:val="20"/>
        </w:rPr>
        <w:tab/>
        <w:t xml:space="preserve">  Kansas City, MO 64118   </w:t>
      </w:r>
    </w:p>
    <w:p w:rsidR="008D3820" w:rsidRDefault="00AE6C17">
      <w:pPr>
        <w:rPr>
          <w:color w:val="0000FF"/>
          <w:sz w:val="20"/>
          <w:u w:val="single"/>
        </w:rPr>
      </w:pPr>
      <w:r>
        <w:rPr>
          <w:noProof/>
          <w:color w:val="0000FF"/>
          <w:sz w:val="20"/>
          <w:u w:val="single"/>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130175</wp:posOffset>
                </wp:positionV>
                <wp:extent cx="6867525" cy="0"/>
                <wp:effectExtent l="9525" t="15875" r="9525" b="1270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5pt;margin-top:10.25pt;width:54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" strokecolor="black [3213]" strokeweight="1.5pt"/>
            </w:pict>
          </mc:Fallback>
        </mc:AlternateContent>
      </w:r>
    </w:p>
    <w:p w:rsidR="008D3820" w:rsidRPr="008907CC" w:rsidRDefault="00AE6C17" w:rsidP="009350BB">
      <w:pPr>
        <w:spacing w:line="276" w:lineRule="auto"/>
        <w:jc w:val="center"/>
        <w:rPr>
          <w:b/>
        </w:rPr>
      </w:pPr>
      <w:r>
        <w:rPr>
          <w:b/>
          <w:noProof/>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193675</wp:posOffset>
                </wp:positionV>
                <wp:extent cx="6867525" cy="0"/>
                <wp:effectExtent l="9525" t="12700" r="9525" b="158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5pt;margin-top:15.25pt;width:540.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" strokecolor="black [3213]" strokeweight="1.5pt"/>
            </w:pict>
          </mc:Fallback>
        </mc:AlternateContent>
      </w:r>
      <w:r w:rsidR="00050BB0" w:rsidRPr="008907CC">
        <w:rPr>
          <w:b/>
        </w:rPr>
        <w:t>IT Manager /</w:t>
      </w:r>
      <w:r w:rsidR="00E30706">
        <w:rPr>
          <w:b/>
        </w:rPr>
        <w:t xml:space="preserve"> Technical</w:t>
      </w:r>
      <w:r w:rsidR="00050BB0" w:rsidRPr="008907CC">
        <w:rPr>
          <w:b/>
        </w:rPr>
        <w:t xml:space="preserve"> Project Manager</w:t>
      </w:r>
    </w:p>
    <w:p w:rsidR="001E2F10" w:rsidRDefault="001E2F10">
      <w:pPr>
        <w:pBdr>
          <w:bottom w:val="single" w:sz="12" w:space="1" w:color="auto"/>
        </w:pBdr>
        <w:rPr>
          <w:sz w:val="22"/>
          <w:szCs w:val="22"/>
        </w:rPr>
      </w:pPr>
      <w:r w:rsidRPr="001E2F10">
        <w:rPr>
          <w:sz w:val="22"/>
          <w:szCs w:val="22"/>
        </w:rPr>
        <w:t xml:space="preserve">A technically-sophisticated management professional with a pioneering career that reflects strong leadership qualifications coupled with “hands-on” IT and logistical expertise. Designed, developed, and implemented technical infrastructure and systems solutions that meet diverse needs across company divisions. These assignments have enabled me to develop specific industry experience and valuable, transferable skill sets that will improve organizational performance. </w:t>
      </w:r>
    </w:p>
    <w:p w:rsidR="001E2F10" w:rsidRDefault="001E2F10">
      <w:pPr>
        <w:pBdr>
          <w:bottom w:val="single" w:sz="12" w:space="1" w:color="auto"/>
        </w:pBdr>
        <w:rPr>
          <w:sz w:val="22"/>
          <w:szCs w:val="22"/>
        </w:rPr>
      </w:pPr>
    </w:p>
    <w:p w:rsidR="008D3820" w:rsidRPr="00E82431" w:rsidRDefault="00D04A74">
      <w:pPr>
        <w:pBdr>
          <w:bottom w:val="single" w:sz="12" w:space="1" w:color="auto"/>
        </w:pBdr>
        <w:rPr>
          <w:sz w:val="22"/>
          <w:szCs w:val="22"/>
        </w:rPr>
      </w:pPr>
      <w:r>
        <w:rPr>
          <w:sz w:val="22"/>
          <w:szCs w:val="22"/>
        </w:rPr>
        <w:t xml:space="preserve">Contractor\Consulting </w:t>
      </w:r>
      <w:r w:rsidRPr="00E82431">
        <w:rPr>
          <w:sz w:val="22"/>
          <w:szCs w:val="22"/>
        </w:rPr>
        <w:t>Experience</w:t>
      </w:r>
    </w:p>
    <w:p w:rsidR="002C34F6" w:rsidRDefault="002C34F6">
      <w:pPr>
        <w:rPr>
          <w:b/>
          <w:sz w:val="22"/>
          <w:szCs w:val="22"/>
        </w:rPr>
      </w:pPr>
    </w:p>
    <w:p w:rsidR="00AE6C17" w:rsidRDefault="00AE6C17">
      <w:pPr>
        <w:rPr>
          <w:b/>
          <w:sz w:val="22"/>
          <w:szCs w:val="22"/>
        </w:rPr>
      </w:pPr>
      <w:r>
        <w:rPr>
          <w:b/>
          <w:sz w:val="22"/>
          <w:szCs w:val="22"/>
        </w:rPr>
        <w:t>USDA</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May 2013 - Present</w:t>
      </w:r>
    </w:p>
    <w:p w:rsidR="00AE6C17" w:rsidRDefault="00AE6C17">
      <w:pPr>
        <w:rPr>
          <w:b/>
          <w:sz w:val="22"/>
          <w:szCs w:val="22"/>
        </w:rPr>
      </w:pPr>
      <w:r w:rsidRPr="00AE6C17">
        <w:rPr>
          <w:b/>
          <w:sz w:val="22"/>
          <w:szCs w:val="22"/>
        </w:rPr>
        <w:t>Contractor</w:t>
      </w:r>
      <w:r>
        <w:rPr>
          <w:b/>
          <w:sz w:val="22"/>
          <w:szCs w:val="22"/>
        </w:rPr>
        <w:t>: Senior Business Analyst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rsidR="00AE6C17" w:rsidRDefault="00AE6C17">
      <w:pPr>
        <w:rPr>
          <w:sz w:val="22"/>
          <w:szCs w:val="22"/>
        </w:rPr>
      </w:pPr>
      <w:r w:rsidRPr="00AE6C17">
        <w:rPr>
          <w:sz w:val="22"/>
          <w:szCs w:val="22"/>
        </w:rPr>
        <w:t xml:space="preserve">Work with project teams </w:t>
      </w:r>
      <w:r w:rsidR="00D04A74">
        <w:rPr>
          <w:sz w:val="22"/>
          <w:szCs w:val="22"/>
        </w:rPr>
        <w:t xml:space="preserve">on </w:t>
      </w:r>
      <w:r w:rsidRPr="00AE6C17">
        <w:rPr>
          <w:sz w:val="22"/>
          <w:szCs w:val="22"/>
        </w:rPr>
        <w:t>throughout the project lifecycle to support enterprise analysis, requirements, development, testing, and deployment processes. Identify and document customer requirements in accordance with FSA SDLC requirements and processes.  Conduct reviews and/or mentoring with federal staff to review and validate requirements for completeness and accuracy. Facilitate workshops, team meetings and phase gate reviews.</w:t>
      </w:r>
    </w:p>
    <w:p w:rsidR="00AE6C17" w:rsidRDefault="00AE6C17">
      <w:pPr>
        <w:rPr>
          <w:sz w:val="22"/>
          <w:szCs w:val="22"/>
        </w:rPr>
      </w:pPr>
    </w:p>
    <w:p w:rsidR="00AE6C17" w:rsidRPr="00AE6C17" w:rsidRDefault="00AE6C17">
      <w:pPr>
        <w:rPr>
          <w:b/>
          <w:sz w:val="22"/>
          <w:szCs w:val="22"/>
        </w:rPr>
      </w:pPr>
      <w:r w:rsidRPr="00AE6C17">
        <w:rPr>
          <w:b/>
          <w:sz w:val="22"/>
          <w:szCs w:val="22"/>
        </w:rPr>
        <w:t>Dairy Farmers of America</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AE6C17">
        <w:rPr>
          <w:b/>
          <w:sz w:val="22"/>
          <w:szCs w:val="22"/>
        </w:rPr>
        <w:t>Nov2012 – Feb 2013</w:t>
      </w:r>
    </w:p>
    <w:p w:rsidR="00AE6C17" w:rsidRPr="00AE6C17" w:rsidRDefault="00AE6C17">
      <w:pPr>
        <w:rPr>
          <w:b/>
          <w:sz w:val="22"/>
          <w:szCs w:val="22"/>
        </w:rPr>
      </w:pPr>
      <w:r w:rsidRPr="00AE6C17">
        <w:rPr>
          <w:b/>
          <w:sz w:val="22"/>
          <w:szCs w:val="22"/>
        </w:rPr>
        <w:t>Contractor: Project Manager</w:t>
      </w:r>
    </w:p>
    <w:p w:rsidR="00AE6C17" w:rsidRPr="00AE6C17" w:rsidRDefault="00AE6C17" w:rsidP="00AE6C17">
      <w:pPr>
        <w:rPr>
          <w:sz w:val="22"/>
          <w:szCs w:val="22"/>
        </w:rPr>
      </w:pPr>
      <w:r w:rsidRPr="00AE6C17">
        <w:rPr>
          <w:sz w:val="22"/>
          <w:szCs w:val="22"/>
        </w:rPr>
        <w:t xml:space="preserve">Coordinate, Plan and execute IT infrastructure projects nationwide across all divisions of Dairy Farmers Cooperative. </w:t>
      </w:r>
    </w:p>
    <w:p w:rsidR="00AE6C17" w:rsidRDefault="00AE6C17" w:rsidP="00AE6C17">
      <w:pPr>
        <w:rPr>
          <w:sz w:val="22"/>
          <w:szCs w:val="22"/>
        </w:rPr>
      </w:pPr>
      <w:r w:rsidRPr="00AE6C17">
        <w:rPr>
          <w:sz w:val="22"/>
          <w:szCs w:val="22"/>
        </w:rPr>
        <w:t>I reduced a backlog of projects that included infrastructure refresh, wireless access, riverbed optimizations and network installs of newly acquired plants. Created project plans, charters and business cases using a simplified template for each project to quickly pass review and begin execution. I organized project information into data repositories for ease of future reference</w:t>
      </w:r>
      <w:r w:rsidR="00D04A74">
        <w:rPr>
          <w:sz w:val="22"/>
          <w:szCs w:val="22"/>
        </w:rPr>
        <w:t>.</w:t>
      </w:r>
    </w:p>
    <w:p w:rsidR="00D04A74" w:rsidRDefault="00D04A74" w:rsidP="00AE6C17">
      <w:pPr>
        <w:rPr>
          <w:sz w:val="22"/>
          <w:szCs w:val="22"/>
        </w:rPr>
      </w:pPr>
    </w:p>
    <w:p w:rsidR="00AE6C17" w:rsidRDefault="00D04A74" w:rsidP="00AE6C17">
      <w:pPr>
        <w:rPr>
          <w:sz w:val="22"/>
          <w:szCs w:val="22"/>
        </w:rPr>
      </w:pPr>
      <w:r>
        <w:rPr>
          <w:noProof/>
          <w:sz w:val="22"/>
          <w:szCs w:val="22"/>
        </w:rPr>
        <mc:AlternateContent>
          <mc:Choice Requires="wps">
            <w:drawing>
              <wp:anchor distT="0" distB="0" distL="114300" distR="114300" simplePos="0" relativeHeight="251660288" behindDoc="0" locked="0" layoutInCell="1" allowOverlap="1">
                <wp:simplePos x="0" y="0"/>
                <wp:positionH relativeFrom="column">
                  <wp:posOffset>15239</wp:posOffset>
                </wp:positionH>
                <wp:positionV relativeFrom="paragraph">
                  <wp:posOffset>126365</wp:posOffset>
                </wp:positionV>
                <wp:extent cx="6867525" cy="45720"/>
                <wp:effectExtent l="0" t="0" r="28575" b="30480"/>
                <wp:wrapNone/>
                <wp:docPr id="3" name="Straight Connector 3"/>
                <wp:cNvGraphicFramePr/>
                <a:graphic xmlns:a="http://schemas.openxmlformats.org/drawingml/2006/main">
                  <a:graphicData uri="http://schemas.microsoft.com/office/word/2010/wordprocessingShape">
                    <wps:wsp>
                      <wps:cNvCnPr/>
                      <wps:spPr>
                        <a:xfrm flipV="1">
                          <a:off x="0" y="0"/>
                          <a:ext cx="6867525" cy="45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2pt,9.95pt" to="541.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" strokecolor="black [3213]" strokeweight="1pt"/>
            </w:pict>
          </mc:Fallback>
        </mc:AlternateContent>
      </w:r>
      <w:r w:rsidRPr="00D04A74">
        <w:rPr>
          <w:sz w:val="22"/>
          <w:szCs w:val="22"/>
        </w:rPr>
        <w:t>Professional Experience</w:t>
      </w:r>
    </w:p>
    <w:p w:rsidR="00D04A74" w:rsidRPr="00AE6C17" w:rsidRDefault="00D04A74" w:rsidP="00AE6C17">
      <w:pPr>
        <w:rPr>
          <w:sz w:val="22"/>
          <w:szCs w:val="22"/>
        </w:rPr>
      </w:pPr>
    </w:p>
    <w:p w:rsidR="008D3820" w:rsidRPr="00E82431" w:rsidRDefault="004F4A1F">
      <w:pPr>
        <w:rPr>
          <w:b/>
          <w:sz w:val="22"/>
          <w:szCs w:val="22"/>
        </w:rPr>
      </w:pPr>
      <w:r w:rsidRPr="00E82431">
        <w:rPr>
          <w:b/>
          <w:sz w:val="22"/>
          <w:szCs w:val="22"/>
        </w:rPr>
        <w:t>University of Texas Southwestern Medical Center, Dallas TX</w:t>
      </w:r>
    </w:p>
    <w:p w:rsidR="004F4A1F" w:rsidRPr="00E82431" w:rsidRDefault="00050BB0" w:rsidP="004F4A1F">
      <w:pPr>
        <w:rPr>
          <w:sz w:val="22"/>
          <w:szCs w:val="22"/>
        </w:rPr>
      </w:pPr>
      <w:r w:rsidRPr="00E82431">
        <w:rPr>
          <w:b/>
          <w:sz w:val="22"/>
          <w:szCs w:val="22"/>
        </w:rPr>
        <w:t>Project manager</w:t>
      </w:r>
      <w:r w:rsidR="004679AB">
        <w:rPr>
          <w:b/>
          <w:sz w:val="22"/>
          <w:szCs w:val="22"/>
        </w:rPr>
        <w:t xml:space="preserve"> </w:t>
      </w:r>
      <w:bookmarkStart w:id="0" w:name="_GoBack"/>
      <w:bookmarkEnd w:id="0"/>
      <w:r w:rsidR="004679AB">
        <w:rPr>
          <w:b/>
          <w:sz w:val="22"/>
          <w:szCs w:val="22"/>
        </w:rPr>
        <w:t>\</w:t>
      </w:r>
      <w:r w:rsidR="00297DD2">
        <w:rPr>
          <w:b/>
          <w:sz w:val="22"/>
          <w:szCs w:val="22"/>
        </w:rPr>
        <w:t xml:space="preserve"> Senior Business </w:t>
      </w:r>
      <w:r w:rsidR="00AE6C17">
        <w:rPr>
          <w:b/>
          <w:sz w:val="22"/>
          <w:szCs w:val="22"/>
        </w:rPr>
        <w:t xml:space="preserve">Systems </w:t>
      </w:r>
      <w:r w:rsidR="00297DD2">
        <w:rPr>
          <w:b/>
          <w:sz w:val="22"/>
          <w:szCs w:val="22"/>
        </w:rPr>
        <w:t>Analyst</w:t>
      </w:r>
      <w:r w:rsidR="00350325">
        <w:rPr>
          <w:b/>
          <w:sz w:val="22"/>
          <w:szCs w:val="22"/>
        </w:rPr>
        <w:tab/>
      </w:r>
      <w:r w:rsidR="004F4A1F" w:rsidRPr="00E82431">
        <w:rPr>
          <w:b/>
          <w:sz w:val="22"/>
          <w:szCs w:val="22"/>
        </w:rPr>
        <w:tab/>
      </w:r>
      <w:r w:rsidR="004F4A1F" w:rsidRPr="00E82431">
        <w:rPr>
          <w:b/>
          <w:sz w:val="22"/>
          <w:szCs w:val="22"/>
        </w:rPr>
        <w:tab/>
      </w:r>
      <w:r w:rsidR="004F4A1F" w:rsidRPr="00E82431">
        <w:rPr>
          <w:b/>
          <w:sz w:val="22"/>
          <w:szCs w:val="22"/>
        </w:rPr>
        <w:tab/>
      </w:r>
      <w:r w:rsidR="004F4A1F" w:rsidRPr="00E82431">
        <w:rPr>
          <w:b/>
          <w:sz w:val="22"/>
          <w:szCs w:val="22"/>
        </w:rPr>
        <w:tab/>
      </w:r>
      <w:r w:rsidR="004F4A1F" w:rsidRPr="00E82431">
        <w:rPr>
          <w:b/>
          <w:sz w:val="22"/>
          <w:szCs w:val="22"/>
        </w:rPr>
        <w:tab/>
        <w:t>Jan 2011</w:t>
      </w:r>
      <w:r w:rsidR="00297DD2">
        <w:rPr>
          <w:b/>
          <w:sz w:val="22"/>
          <w:szCs w:val="22"/>
        </w:rPr>
        <w:t xml:space="preserve"> </w:t>
      </w:r>
      <w:r w:rsidR="00AE6C17">
        <w:rPr>
          <w:b/>
          <w:sz w:val="22"/>
          <w:szCs w:val="22"/>
        </w:rPr>
        <w:t>–</w:t>
      </w:r>
      <w:r w:rsidR="00297DD2">
        <w:rPr>
          <w:b/>
          <w:sz w:val="22"/>
          <w:szCs w:val="22"/>
        </w:rPr>
        <w:t xml:space="preserve"> Oct</w:t>
      </w:r>
      <w:r w:rsidR="00AE6C17">
        <w:rPr>
          <w:b/>
          <w:sz w:val="22"/>
          <w:szCs w:val="22"/>
        </w:rPr>
        <w:t xml:space="preserve"> </w:t>
      </w:r>
      <w:r w:rsidR="00297DD2">
        <w:rPr>
          <w:b/>
          <w:sz w:val="22"/>
          <w:szCs w:val="22"/>
        </w:rPr>
        <w:t>2012</w:t>
      </w:r>
    </w:p>
    <w:p w:rsidR="008D3820" w:rsidRPr="00E82431" w:rsidRDefault="00EB409A">
      <w:pPr>
        <w:rPr>
          <w:rFonts w:eastAsia="Calibri"/>
          <w:color w:val="000000"/>
          <w:sz w:val="22"/>
          <w:szCs w:val="22"/>
        </w:rPr>
      </w:pPr>
      <w:r>
        <w:rPr>
          <w:rFonts w:eastAsia="Calibri"/>
          <w:color w:val="000000"/>
          <w:sz w:val="22"/>
          <w:szCs w:val="22"/>
        </w:rPr>
        <w:t>O</w:t>
      </w:r>
      <w:r w:rsidR="004C11BC" w:rsidRPr="00E82431">
        <w:rPr>
          <w:rFonts w:eastAsia="Calibri"/>
          <w:color w:val="000000"/>
          <w:sz w:val="22"/>
          <w:szCs w:val="22"/>
        </w:rPr>
        <w:t xml:space="preserve">rganize, consolidate, and develop the LIS system. </w:t>
      </w:r>
      <w:r>
        <w:rPr>
          <w:rFonts w:eastAsia="Calibri"/>
          <w:color w:val="000000"/>
          <w:sz w:val="22"/>
          <w:szCs w:val="22"/>
        </w:rPr>
        <w:t xml:space="preserve">Major responsibilities </w:t>
      </w:r>
      <w:r w:rsidR="00B031F4" w:rsidRPr="00E82431">
        <w:rPr>
          <w:rFonts w:eastAsia="Calibri"/>
          <w:color w:val="000000"/>
          <w:sz w:val="22"/>
          <w:szCs w:val="22"/>
        </w:rPr>
        <w:t>include</w:t>
      </w:r>
      <w:r w:rsidR="004C11BC" w:rsidRPr="00E82431">
        <w:rPr>
          <w:rFonts w:eastAsia="Calibri"/>
          <w:color w:val="000000"/>
          <w:sz w:val="22"/>
          <w:szCs w:val="22"/>
        </w:rPr>
        <w:t xml:space="preserve"> training junior analyst</w:t>
      </w:r>
      <w:r w:rsidR="00B031F4" w:rsidRPr="00E82431">
        <w:rPr>
          <w:rFonts w:eastAsia="Calibri"/>
          <w:color w:val="000000"/>
          <w:sz w:val="22"/>
          <w:szCs w:val="22"/>
        </w:rPr>
        <w:t>(</w:t>
      </w:r>
      <w:r w:rsidR="00C90E51" w:rsidRPr="00E82431">
        <w:rPr>
          <w:rFonts w:eastAsia="Calibri"/>
          <w:color w:val="000000"/>
          <w:sz w:val="22"/>
          <w:szCs w:val="22"/>
        </w:rPr>
        <w:t>s</w:t>
      </w:r>
      <w:r w:rsidR="00B031F4" w:rsidRPr="00E82431">
        <w:rPr>
          <w:rFonts w:eastAsia="Calibri"/>
          <w:color w:val="000000"/>
          <w:sz w:val="22"/>
          <w:szCs w:val="22"/>
        </w:rPr>
        <w:t>)</w:t>
      </w:r>
      <w:r w:rsidR="004C11BC" w:rsidRPr="00E82431">
        <w:rPr>
          <w:rFonts w:eastAsia="Calibri"/>
          <w:color w:val="000000"/>
          <w:sz w:val="22"/>
          <w:szCs w:val="22"/>
        </w:rPr>
        <w:t xml:space="preserve">, reconfiguration of systems through change management processes, implementation of additional features and </w:t>
      </w:r>
      <w:r>
        <w:rPr>
          <w:rFonts w:eastAsia="Calibri"/>
          <w:color w:val="000000"/>
          <w:sz w:val="22"/>
          <w:szCs w:val="22"/>
        </w:rPr>
        <w:t>system documentation</w:t>
      </w:r>
      <w:r w:rsidR="004C11BC" w:rsidRPr="00E82431">
        <w:rPr>
          <w:rFonts w:eastAsia="Calibri"/>
          <w:color w:val="000000"/>
          <w:sz w:val="22"/>
          <w:szCs w:val="22"/>
        </w:rPr>
        <w:t>.</w:t>
      </w:r>
    </w:p>
    <w:p w:rsidR="00C90E51" w:rsidRPr="00E82431" w:rsidRDefault="00C90E51">
      <w:pPr>
        <w:rPr>
          <w:b/>
          <w:sz w:val="22"/>
          <w:szCs w:val="22"/>
        </w:rPr>
      </w:pPr>
    </w:p>
    <w:p w:rsidR="00B031F4" w:rsidRPr="00E82431" w:rsidRDefault="00E82431" w:rsidP="00E82431">
      <w:pPr>
        <w:ind w:firstLine="360"/>
        <w:rPr>
          <w:b/>
          <w:sz w:val="22"/>
          <w:szCs w:val="22"/>
          <w:u w:val="single"/>
        </w:rPr>
      </w:pPr>
      <w:r w:rsidRPr="00E82431">
        <w:rPr>
          <w:b/>
          <w:color w:val="333333"/>
          <w:sz w:val="22"/>
          <w:szCs w:val="22"/>
        </w:rPr>
        <w:t>Key Projects &amp; Achievements</w:t>
      </w:r>
    </w:p>
    <w:p w:rsidR="00B031F4" w:rsidRPr="00E82431" w:rsidRDefault="00EB409A" w:rsidP="00B031F4">
      <w:pPr>
        <w:pStyle w:val="ListParagraph"/>
        <w:numPr>
          <w:ilvl w:val="0"/>
          <w:numId w:val="8"/>
        </w:numPr>
        <w:rPr>
          <w:b/>
          <w:sz w:val="22"/>
          <w:szCs w:val="22"/>
        </w:rPr>
      </w:pPr>
      <w:r>
        <w:rPr>
          <w:sz w:val="22"/>
          <w:szCs w:val="22"/>
        </w:rPr>
        <w:t>Developed triage system for H</w:t>
      </w:r>
      <w:r w:rsidR="00050BB0" w:rsidRPr="00E82431">
        <w:rPr>
          <w:sz w:val="22"/>
          <w:szCs w:val="22"/>
        </w:rPr>
        <w:t xml:space="preserve">eat </w:t>
      </w:r>
      <w:r>
        <w:rPr>
          <w:sz w:val="22"/>
          <w:szCs w:val="22"/>
        </w:rPr>
        <w:t>t</w:t>
      </w:r>
      <w:r w:rsidR="00050BB0" w:rsidRPr="00E82431">
        <w:rPr>
          <w:sz w:val="22"/>
          <w:szCs w:val="22"/>
        </w:rPr>
        <w:t xml:space="preserve">icket </w:t>
      </w:r>
      <w:r>
        <w:rPr>
          <w:sz w:val="22"/>
          <w:szCs w:val="22"/>
        </w:rPr>
        <w:t>s</w:t>
      </w:r>
      <w:r w:rsidR="00050BB0" w:rsidRPr="00E82431">
        <w:rPr>
          <w:sz w:val="22"/>
          <w:szCs w:val="22"/>
        </w:rPr>
        <w:t>ystem ensuring quick attention and appropriate resolution</w:t>
      </w:r>
      <w:r>
        <w:rPr>
          <w:sz w:val="22"/>
          <w:szCs w:val="22"/>
        </w:rPr>
        <w:t xml:space="preserve"> of user problems,  thus resulting in a </w:t>
      </w:r>
      <w:r w:rsidR="00050BB0" w:rsidRPr="00E82431">
        <w:rPr>
          <w:sz w:val="22"/>
          <w:szCs w:val="22"/>
        </w:rPr>
        <w:t>50%</w:t>
      </w:r>
      <w:r>
        <w:rPr>
          <w:sz w:val="22"/>
          <w:szCs w:val="22"/>
        </w:rPr>
        <w:t xml:space="preserve"> backlog reduction</w:t>
      </w:r>
    </w:p>
    <w:p w:rsidR="00B031F4" w:rsidRPr="00E82431" w:rsidRDefault="00050BB0" w:rsidP="00B031F4">
      <w:pPr>
        <w:pStyle w:val="ListParagraph"/>
        <w:numPr>
          <w:ilvl w:val="0"/>
          <w:numId w:val="8"/>
        </w:numPr>
        <w:rPr>
          <w:b/>
          <w:sz w:val="22"/>
          <w:szCs w:val="22"/>
        </w:rPr>
      </w:pPr>
      <w:r w:rsidRPr="00E82431">
        <w:rPr>
          <w:sz w:val="22"/>
          <w:szCs w:val="22"/>
        </w:rPr>
        <w:t>Coordinate</w:t>
      </w:r>
      <w:r w:rsidR="00C90E51" w:rsidRPr="00E82431">
        <w:rPr>
          <w:sz w:val="22"/>
          <w:szCs w:val="22"/>
        </w:rPr>
        <w:t>d</w:t>
      </w:r>
      <w:r w:rsidRPr="00E82431">
        <w:rPr>
          <w:sz w:val="22"/>
          <w:szCs w:val="22"/>
        </w:rPr>
        <w:t xml:space="preserve"> and develop</w:t>
      </w:r>
      <w:r w:rsidR="00C90E51" w:rsidRPr="00E82431">
        <w:rPr>
          <w:sz w:val="22"/>
          <w:szCs w:val="22"/>
        </w:rPr>
        <w:t>ed</w:t>
      </w:r>
      <w:r w:rsidRPr="00E82431">
        <w:rPr>
          <w:sz w:val="22"/>
          <w:szCs w:val="22"/>
        </w:rPr>
        <w:t xml:space="preserve"> interface testing plans for systems modifications between LIS and EPIC</w:t>
      </w:r>
    </w:p>
    <w:p w:rsidR="00F80E1B" w:rsidRPr="00F80E1B" w:rsidRDefault="00F80E1B" w:rsidP="00F80E1B">
      <w:pPr>
        <w:pStyle w:val="ListParagraph"/>
        <w:numPr>
          <w:ilvl w:val="0"/>
          <w:numId w:val="8"/>
        </w:numPr>
        <w:rPr>
          <w:b/>
          <w:sz w:val="22"/>
          <w:szCs w:val="22"/>
        </w:rPr>
      </w:pPr>
      <w:r>
        <w:rPr>
          <w:sz w:val="22"/>
          <w:szCs w:val="22"/>
        </w:rPr>
        <w:t>Developed</w:t>
      </w:r>
      <w:r w:rsidRPr="00E82431">
        <w:rPr>
          <w:sz w:val="22"/>
          <w:szCs w:val="22"/>
        </w:rPr>
        <w:t xml:space="preserve"> </w:t>
      </w:r>
      <w:r>
        <w:rPr>
          <w:sz w:val="22"/>
          <w:szCs w:val="22"/>
        </w:rPr>
        <w:t xml:space="preserve">the </w:t>
      </w:r>
      <w:r w:rsidRPr="00E82431">
        <w:rPr>
          <w:sz w:val="22"/>
          <w:szCs w:val="22"/>
        </w:rPr>
        <w:t xml:space="preserve">administrative procedures for </w:t>
      </w:r>
      <w:r>
        <w:rPr>
          <w:sz w:val="22"/>
          <w:szCs w:val="22"/>
        </w:rPr>
        <w:t>the Laboratory I</w:t>
      </w:r>
      <w:r w:rsidRPr="00E82431">
        <w:rPr>
          <w:sz w:val="22"/>
          <w:szCs w:val="22"/>
        </w:rPr>
        <w:t xml:space="preserve">nformation </w:t>
      </w:r>
      <w:r>
        <w:rPr>
          <w:sz w:val="22"/>
          <w:szCs w:val="22"/>
        </w:rPr>
        <w:t xml:space="preserve">System of which, </w:t>
      </w:r>
      <w:r w:rsidR="00EB409A">
        <w:rPr>
          <w:sz w:val="22"/>
          <w:szCs w:val="22"/>
        </w:rPr>
        <w:t>three ho</w:t>
      </w:r>
      <w:r w:rsidRPr="00E82431">
        <w:rPr>
          <w:sz w:val="22"/>
          <w:szCs w:val="22"/>
        </w:rPr>
        <w:t xml:space="preserve">spitals </w:t>
      </w:r>
      <w:r>
        <w:rPr>
          <w:sz w:val="22"/>
          <w:szCs w:val="22"/>
        </w:rPr>
        <w:t>l</w:t>
      </w:r>
      <w:r w:rsidRPr="00E82431">
        <w:rPr>
          <w:sz w:val="22"/>
          <w:szCs w:val="22"/>
        </w:rPr>
        <w:t>abs</w:t>
      </w:r>
      <w:r>
        <w:rPr>
          <w:sz w:val="22"/>
          <w:szCs w:val="22"/>
        </w:rPr>
        <w:t xml:space="preserve"> utilize</w:t>
      </w:r>
      <w:r w:rsidRPr="00E82431">
        <w:rPr>
          <w:sz w:val="22"/>
          <w:szCs w:val="22"/>
        </w:rPr>
        <w:t>.</w:t>
      </w:r>
    </w:p>
    <w:p w:rsidR="00B031F4" w:rsidRPr="00E82431" w:rsidRDefault="00050BB0" w:rsidP="00B031F4">
      <w:pPr>
        <w:pStyle w:val="ListParagraph"/>
        <w:numPr>
          <w:ilvl w:val="0"/>
          <w:numId w:val="7"/>
        </w:numPr>
        <w:rPr>
          <w:sz w:val="22"/>
          <w:szCs w:val="22"/>
        </w:rPr>
      </w:pPr>
      <w:r w:rsidRPr="00E82431">
        <w:rPr>
          <w:sz w:val="22"/>
          <w:szCs w:val="22"/>
        </w:rPr>
        <w:t xml:space="preserve">Project </w:t>
      </w:r>
      <w:r w:rsidR="00F80E1B">
        <w:rPr>
          <w:sz w:val="22"/>
          <w:szCs w:val="22"/>
        </w:rPr>
        <w:t>Lead</w:t>
      </w:r>
      <w:r w:rsidRPr="00E82431">
        <w:rPr>
          <w:sz w:val="22"/>
          <w:szCs w:val="22"/>
        </w:rPr>
        <w:t xml:space="preserve"> for several </w:t>
      </w:r>
      <w:r w:rsidR="004F4A1F" w:rsidRPr="00E82431">
        <w:rPr>
          <w:sz w:val="22"/>
          <w:szCs w:val="22"/>
        </w:rPr>
        <w:t xml:space="preserve">implementation </w:t>
      </w:r>
      <w:r w:rsidRPr="00E82431">
        <w:rPr>
          <w:sz w:val="22"/>
          <w:szCs w:val="22"/>
        </w:rPr>
        <w:t>projects including H</w:t>
      </w:r>
      <w:r w:rsidR="006A0C46" w:rsidRPr="00E82431">
        <w:rPr>
          <w:sz w:val="22"/>
          <w:szCs w:val="22"/>
        </w:rPr>
        <w:t xml:space="preserve">istology </w:t>
      </w:r>
      <w:r w:rsidRPr="00E82431">
        <w:rPr>
          <w:sz w:val="22"/>
          <w:szCs w:val="22"/>
        </w:rPr>
        <w:t>LA</w:t>
      </w:r>
      <w:r w:rsidR="006A0C46" w:rsidRPr="00E82431">
        <w:rPr>
          <w:sz w:val="22"/>
          <w:szCs w:val="22"/>
        </w:rPr>
        <w:t>B migration</w:t>
      </w:r>
      <w:r w:rsidRPr="00E82431">
        <w:rPr>
          <w:sz w:val="22"/>
          <w:szCs w:val="22"/>
        </w:rPr>
        <w:t xml:space="preserve">, collection </w:t>
      </w:r>
      <w:r w:rsidR="00B031F4" w:rsidRPr="00E82431">
        <w:rPr>
          <w:sz w:val="22"/>
          <w:szCs w:val="22"/>
        </w:rPr>
        <w:t>m</w:t>
      </w:r>
      <w:r w:rsidRPr="00E82431">
        <w:rPr>
          <w:sz w:val="22"/>
          <w:szCs w:val="22"/>
        </w:rPr>
        <w:t xml:space="preserve">anager, </w:t>
      </w:r>
      <w:r w:rsidR="008907CC" w:rsidRPr="00E82431">
        <w:rPr>
          <w:sz w:val="22"/>
          <w:szCs w:val="22"/>
        </w:rPr>
        <w:t>Care Logistics</w:t>
      </w:r>
      <w:r w:rsidRPr="00E82431">
        <w:rPr>
          <w:sz w:val="22"/>
          <w:szCs w:val="22"/>
        </w:rPr>
        <w:t xml:space="preserve"> </w:t>
      </w:r>
      <w:r w:rsidR="004C11BC" w:rsidRPr="00E82431">
        <w:rPr>
          <w:sz w:val="22"/>
          <w:szCs w:val="22"/>
        </w:rPr>
        <w:t>i</w:t>
      </w:r>
      <w:r w:rsidRPr="00E82431">
        <w:rPr>
          <w:sz w:val="22"/>
          <w:szCs w:val="22"/>
        </w:rPr>
        <w:t>mplementation</w:t>
      </w:r>
      <w:r w:rsidR="008907CC" w:rsidRPr="00E82431">
        <w:rPr>
          <w:sz w:val="22"/>
          <w:szCs w:val="22"/>
        </w:rPr>
        <w:t xml:space="preserve">, </w:t>
      </w:r>
      <w:r w:rsidR="008D7C5D">
        <w:rPr>
          <w:sz w:val="22"/>
          <w:szCs w:val="22"/>
        </w:rPr>
        <w:t>C</w:t>
      </w:r>
      <w:r w:rsidRPr="00E82431">
        <w:rPr>
          <w:sz w:val="22"/>
          <w:szCs w:val="22"/>
        </w:rPr>
        <w:t>hildren’s medical center HL7 interface connection to UTSW LIS system and orders interface modification to EPIC CPOE.</w:t>
      </w:r>
    </w:p>
    <w:p w:rsidR="00B031F4" w:rsidRPr="00E82431" w:rsidRDefault="00050BB0" w:rsidP="00B031F4">
      <w:pPr>
        <w:pStyle w:val="ListParagraph"/>
        <w:numPr>
          <w:ilvl w:val="0"/>
          <w:numId w:val="7"/>
        </w:numPr>
        <w:rPr>
          <w:sz w:val="22"/>
          <w:szCs w:val="22"/>
        </w:rPr>
      </w:pPr>
      <w:r w:rsidRPr="00E82431">
        <w:rPr>
          <w:sz w:val="22"/>
          <w:szCs w:val="22"/>
        </w:rPr>
        <w:t>Documented instrument interface flow and operation checks for quick resolution by on-call analysts reducing problem resolution time by 70%</w:t>
      </w:r>
    </w:p>
    <w:p w:rsidR="00364E89" w:rsidRPr="00364E89" w:rsidRDefault="00364E89" w:rsidP="00364E89">
      <w:pPr>
        <w:pStyle w:val="ListParagraph"/>
        <w:numPr>
          <w:ilvl w:val="0"/>
          <w:numId w:val="7"/>
        </w:numPr>
        <w:rPr>
          <w:sz w:val="22"/>
          <w:szCs w:val="22"/>
        </w:rPr>
      </w:pPr>
      <w:r>
        <w:rPr>
          <w:sz w:val="22"/>
          <w:szCs w:val="22"/>
        </w:rPr>
        <w:t xml:space="preserve">Developed </w:t>
      </w:r>
      <w:r w:rsidR="00050BB0" w:rsidRPr="00E82431">
        <w:rPr>
          <w:sz w:val="22"/>
          <w:szCs w:val="22"/>
        </w:rPr>
        <w:t xml:space="preserve">automated </w:t>
      </w:r>
      <w:r>
        <w:rPr>
          <w:sz w:val="22"/>
          <w:szCs w:val="22"/>
        </w:rPr>
        <w:t>reports to replace manual, end-user reports utilizing C</w:t>
      </w:r>
      <w:r w:rsidRPr="00E82431">
        <w:rPr>
          <w:sz w:val="22"/>
          <w:szCs w:val="22"/>
        </w:rPr>
        <w:t xml:space="preserve">rystal </w:t>
      </w:r>
      <w:r>
        <w:rPr>
          <w:sz w:val="22"/>
          <w:szCs w:val="22"/>
        </w:rPr>
        <w:t>R</w:t>
      </w:r>
      <w:r w:rsidRPr="00E82431">
        <w:rPr>
          <w:sz w:val="22"/>
          <w:szCs w:val="22"/>
        </w:rPr>
        <w:t>eport</w:t>
      </w:r>
      <w:r>
        <w:rPr>
          <w:sz w:val="22"/>
          <w:szCs w:val="22"/>
        </w:rPr>
        <w:t xml:space="preserve">ing software, which </w:t>
      </w:r>
      <w:r w:rsidR="008D7C5D">
        <w:rPr>
          <w:sz w:val="22"/>
          <w:szCs w:val="22"/>
        </w:rPr>
        <w:t>de</w:t>
      </w:r>
      <w:r w:rsidR="00050BB0" w:rsidRPr="00E82431">
        <w:rPr>
          <w:sz w:val="22"/>
          <w:szCs w:val="22"/>
        </w:rPr>
        <w:t>creased critical LAB information turnaround time by 80%</w:t>
      </w:r>
    </w:p>
    <w:p w:rsidR="008D3820" w:rsidRPr="00E82431" w:rsidRDefault="00050BB0" w:rsidP="00B031F4">
      <w:pPr>
        <w:pStyle w:val="ListParagraph"/>
        <w:numPr>
          <w:ilvl w:val="0"/>
          <w:numId w:val="7"/>
        </w:numPr>
        <w:rPr>
          <w:sz w:val="22"/>
          <w:szCs w:val="22"/>
        </w:rPr>
      </w:pPr>
      <w:r w:rsidRPr="00E82431">
        <w:rPr>
          <w:sz w:val="22"/>
          <w:szCs w:val="22"/>
        </w:rPr>
        <w:t xml:space="preserve">Revamped computer specimen tracking system by analyzing work flows and creating new templates, also responsible for providing training classes to end users which </w:t>
      </w:r>
      <w:r w:rsidR="00364E89">
        <w:rPr>
          <w:sz w:val="22"/>
          <w:szCs w:val="22"/>
        </w:rPr>
        <w:t>made go live very successful</w:t>
      </w:r>
    </w:p>
    <w:p w:rsidR="008D3820" w:rsidRPr="00E82431" w:rsidRDefault="008D3820">
      <w:pPr>
        <w:rPr>
          <w:color w:val="333333"/>
          <w:sz w:val="22"/>
          <w:szCs w:val="22"/>
        </w:rPr>
      </w:pPr>
    </w:p>
    <w:p w:rsidR="008D3820" w:rsidRPr="00E82431" w:rsidRDefault="004F4A1F">
      <w:pPr>
        <w:rPr>
          <w:color w:val="333333"/>
          <w:sz w:val="22"/>
          <w:szCs w:val="22"/>
        </w:rPr>
      </w:pPr>
      <w:r w:rsidRPr="004C0D92">
        <w:rPr>
          <w:b/>
          <w:sz w:val="22"/>
          <w:szCs w:val="22"/>
        </w:rPr>
        <w:lastRenderedPageBreak/>
        <w:t>Johnson County Wastewater</w:t>
      </w:r>
      <w:r w:rsidR="00050BB0" w:rsidRPr="004C0D92">
        <w:rPr>
          <w:b/>
          <w:sz w:val="22"/>
          <w:szCs w:val="22"/>
        </w:rPr>
        <w:t>, Olathe KS</w:t>
      </w:r>
      <w:r w:rsidR="00050BB0" w:rsidRPr="004C0D92">
        <w:rPr>
          <w:sz w:val="22"/>
          <w:szCs w:val="22"/>
        </w:rPr>
        <w:br/>
      </w:r>
      <w:r w:rsidR="00050BB0" w:rsidRPr="004C0D92">
        <w:rPr>
          <w:b/>
          <w:sz w:val="22"/>
          <w:szCs w:val="22"/>
        </w:rPr>
        <w:t>I</w:t>
      </w:r>
      <w:r w:rsidR="001F4FE9" w:rsidRPr="004C0D92">
        <w:rPr>
          <w:b/>
          <w:sz w:val="22"/>
          <w:szCs w:val="22"/>
        </w:rPr>
        <w:t xml:space="preserve">nformation Technology &amp; </w:t>
      </w:r>
      <w:r w:rsidR="00A32132" w:rsidRPr="004C0D92">
        <w:rPr>
          <w:b/>
          <w:sz w:val="22"/>
          <w:szCs w:val="22"/>
        </w:rPr>
        <w:t>Systems Manager</w:t>
      </w:r>
      <w:r w:rsidRPr="004C0D92">
        <w:rPr>
          <w:b/>
          <w:sz w:val="22"/>
          <w:szCs w:val="22"/>
        </w:rPr>
        <w:tab/>
      </w:r>
      <w:r w:rsidRPr="00E82431">
        <w:rPr>
          <w:b/>
          <w:color w:val="333333"/>
          <w:sz w:val="22"/>
          <w:szCs w:val="22"/>
        </w:rPr>
        <w:tab/>
      </w:r>
      <w:r w:rsidRPr="00E82431">
        <w:rPr>
          <w:b/>
          <w:color w:val="333333"/>
          <w:sz w:val="22"/>
          <w:szCs w:val="22"/>
        </w:rPr>
        <w:tab/>
      </w:r>
      <w:r w:rsidRPr="00E82431">
        <w:rPr>
          <w:b/>
          <w:color w:val="333333"/>
          <w:sz w:val="22"/>
          <w:szCs w:val="22"/>
        </w:rPr>
        <w:tab/>
      </w:r>
      <w:r w:rsidR="001F4FE9" w:rsidRPr="00E82431">
        <w:rPr>
          <w:color w:val="333333"/>
          <w:sz w:val="22"/>
          <w:szCs w:val="22"/>
        </w:rPr>
        <w:tab/>
      </w:r>
      <w:r w:rsidR="004C0D92">
        <w:rPr>
          <w:color w:val="333333"/>
          <w:sz w:val="22"/>
          <w:szCs w:val="22"/>
        </w:rPr>
        <w:tab/>
      </w:r>
      <w:r w:rsidRPr="004C0D92">
        <w:rPr>
          <w:b/>
          <w:sz w:val="22"/>
          <w:szCs w:val="22"/>
        </w:rPr>
        <w:t xml:space="preserve">Mar </w:t>
      </w:r>
      <w:r w:rsidR="001F4FE9" w:rsidRPr="004C0D92">
        <w:rPr>
          <w:b/>
          <w:sz w:val="22"/>
          <w:szCs w:val="22"/>
        </w:rPr>
        <w:t>2008-</w:t>
      </w:r>
      <w:r w:rsidRPr="004C0D92">
        <w:rPr>
          <w:b/>
          <w:sz w:val="22"/>
          <w:szCs w:val="22"/>
        </w:rPr>
        <w:t xml:space="preserve"> Jan </w:t>
      </w:r>
      <w:r w:rsidR="001F4FE9" w:rsidRPr="004C0D92">
        <w:rPr>
          <w:b/>
          <w:sz w:val="22"/>
          <w:szCs w:val="22"/>
        </w:rPr>
        <w:t>2011</w:t>
      </w:r>
    </w:p>
    <w:p w:rsidR="001F4FE9" w:rsidRPr="00E82431" w:rsidRDefault="001F4FE9">
      <w:pPr>
        <w:rPr>
          <w:color w:val="333333"/>
          <w:sz w:val="22"/>
          <w:szCs w:val="22"/>
        </w:rPr>
      </w:pPr>
    </w:p>
    <w:p w:rsidR="003D29CB" w:rsidRPr="00E82431" w:rsidRDefault="003D29CB" w:rsidP="003D29CB">
      <w:pPr>
        <w:autoSpaceDE w:val="0"/>
        <w:autoSpaceDN w:val="0"/>
        <w:adjustRightInd w:val="0"/>
        <w:rPr>
          <w:rFonts w:eastAsia="Calibri"/>
          <w:color w:val="000000"/>
          <w:sz w:val="22"/>
          <w:szCs w:val="22"/>
        </w:rPr>
      </w:pPr>
      <w:r w:rsidRPr="00E82431">
        <w:rPr>
          <w:rFonts w:eastAsia="Calibri"/>
          <w:color w:val="000000"/>
          <w:sz w:val="22"/>
          <w:szCs w:val="22"/>
        </w:rPr>
        <w:t xml:space="preserve">Recruited to organize, consolidate, standardize and develop strategic plans for a more cohesive use of technologies with an </w:t>
      </w:r>
      <w:r w:rsidR="004F4A1F" w:rsidRPr="00E82431">
        <w:rPr>
          <w:rFonts w:eastAsia="Calibri"/>
          <w:color w:val="000000"/>
          <w:sz w:val="22"/>
          <w:szCs w:val="22"/>
        </w:rPr>
        <w:t xml:space="preserve">EPA </w:t>
      </w:r>
      <w:r w:rsidRPr="00E82431">
        <w:rPr>
          <w:rFonts w:eastAsia="Calibri"/>
          <w:color w:val="000000"/>
          <w:sz w:val="22"/>
          <w:szCs w:val="22"/>
        </w:rPr>
        <w:t>award winning organization. Hire</w:t>
      </w:r>
      <w:r w:rsidR="00B031F4" w:rsidRPr="00E82431">
        <w:rPr>
          <w:rFonts w:eastAsia="Calibri"/>
          <w:color w:val="000000"/>
          <w:sz w:val="22"/>
          <w:szCs w:val="22"/>
        </w:rPr>
        <w:t>d</w:t>
      </w:r>
      <w:r w:rsidRPr="00E82431">
        <w:rPr>
          <w:rFonts w:eastAsia="Calibri"/>
          <w:color w:val="000000"/>
          <w:sz w:val="22"/>
          <w:szCs w:val="22"/>
        </w:rPr>
        <w:t>, train</w:t>
      </w:r>
      <w:r w:rsidR="00B031F4" w:rsidRPr="00E82431">
        <w:rPr>
          <w:rFonts w:eastAsia="Calibri"/>
          <w:color w:val="000000"/>
          <w:sz w:val="22"/>
          <w:szCs w:val="22"/>
        </w:rPr>
        <w:t>ed</w:t>
      </w:r>
      <w:r w:rsidRPr="00E82431">
        <w:rPr>
          <w:rFonts w:eastAsia="Calibri"/>
          <w:color w:val="000000"/>
          <w:sz w:val="22"/>
          <w:szCs w:val="22"/>
        </w:rPr>
        <w:t>, develop</w:t>
      </w:r>
      <w:r w:rsidR="00B031F4" w:rsidRPr="00E82431">
        <w:rPr>
          <w:rFonts w:eastAsia="Calibri"/>
          <w:color w:val="000000"/>
          <w:sz w:val="22"/>
          <w:szCs w:val="22"/>
        </w:rPr>
        <w:t>ed</w:t>
      </w:r>
      <w:r w:rsidRPr="00E82431">
        <w:rPr>
          <w:rFonts w:eastAsia="Calibri"/>
          <w:color w:val="000000"/>
          <w:sz w:val="22"/>
          <w:szCs w:val="22"/>
        </w:rPr>
        <w:t xml:space="preserve"> and </w:t>
      </w:r>
      <w:r w:rsidR="00F80E1B">
        <w:rPr>
          <w:rFonts w:eastAsia="Calibri"/>
          <w:color w:val="000000"/>
          <w:sz w:val="22"/>
          <w:szCs w:val="22"/>
        </w:rPr>
        <w:t>lead a 10 person technical team in addition to managing</w:t>
      </w:r>
      <w:r w:rsidRPr="00E82431">
        <w:rPr>
          <w:rFonts w:eastAsia="Calibri"/>
          <w:color w:val="000000"/>
          <w:sz w:val="22"/>
          <w:szCs w:val="22"/>
        </w:rPr>
        <w:t xml:space="preserve"> a $2.5 million capital budget and $1.2 million operating budget. </w:t>
      </w:r>
      <w:r w:rsidR="00B031F4" w:rsidRPr="00E82431">
        <w:rPr>
          <w:rFonts w:eastAsia="Calibri"/>
          <w:color w:val="000000"/>
          <w:sz w:val="22"/>
          <w:szCs w:val="22"/>
        </w:rPr>
        <w:t>The s</w:t>
      </w:r>
      <w:r w:rsidRPr="00E82431">
        <w:rPr>
          <w:rFonts w:eastAsia="Calibri"/>
          <w:color w:val="000000"/>
          <w:sz w:val="22"/>
          <w:szCs w:val="22"/>
        </w:rPr>
        <w:t xml:space="preserve">cope of this position </w:t>
      </w:r>
      <w:r w:rsidR="00B031F4" w:rsidRPr="00E82431">
        <w:rPr>
          <w:rFonts w:eastAsia="Calibri"/>
          <w:color w:val="000000"/>
          <w:sz w:val="22"/>
          <w:szCs w:val="22"/>
        </w:rPr>
        <w:t>wa</w:t>
      </w:r>
      <w:r w:rsidRPr="00E82431">
        <w:rPr>
          <w:rFonts w:eastAsia="Calibri"/>
          <w:color w:val="000000"/>
          <w:sz w:val="22"/>
          <w:szCs w:val="22"/>
        </w:rPr>
        <w:t>s expansive and include</w:t>
      </w:r>
      <w:r w:rsidR="00B031F4" w:rsidRPr="00E82431">
        <w:rPr>
          <w:rFonts w:eastAsia="Calibri"/>
          <w:color w:val="000000"/>
          <w:sz w:val="22"/>
          <w:szCs w:val="22"/>
        </w:rPr>
        <w:t>d</w:t>
      </w:r>
      <w:r w:rsidRPr="00E82431">
        <w:rPr>
          <w:rFonts w:eastAsia="Calibri"/>
          <w:color w:val="000000"/>
          <w:sz w:val="22"/>
          <w:szCs w:val="22"/>
        </w:rPr>
        <w:t xml:space="preserve"> departmental direction, design, installation, engineering, implementation, support, training, administration and management authority for</w:t>
      </w:r>
      <w:r w:rsidR="00B031F4" w:rsidRPr="00E82431">
        <w:rPr>
          <w:rFonts w:eastAsia="Calibri"/>
          <w:color w:val="000000"/>
          <w:sz w:val="22"/>
          <w:szCs w:val="22"/>
        </w:rPr>
        <w:t xml:space="preserve"> the following</w:t>
      </w:r>
      <w:r w:rsidRPr="00E82431">
        <w:rPr>
          <w:rFonts w:eastAsia="Calibri"/>
          <w:color w:val="000000"/>
          <w:sz w:val="22"/>
          <w:szCs w:val="22"/>
        </w:rPr>
        <w:t>:</w:t>
      </w:r>
    </w:p>
    <w:p w:rsidR="001F4FE9" w:rsidRPr="00E82431" w:rsidRDefault="001F4FE9" w:rsidP="001F4FE9">
      <w:pPr>
        <w:pStyle w:val="ListParagraph"/>
        <w:autoSpaceDE w:val="0"/>
        <w:autoSpaceDN w:val="0"/>
        <w:adjustRightInd w:val="0"/>
        <w:rPr>
          <w:rFonts w:eastAsia="Calibri"/>
          <w:color w:val="000000"/>
          <w:sz w:val="22"/>
          <w:szCs w:val="22"/>
        </w:rPr>
      </w:pPr>
    </w:p>
    <w:p w:rsidR="00B031F4" w:rsidRPr="00E82431" w:rsidRDefault="00B031F4" w:rsidP="00B031F4">
      <w:pPr>
        <w:pStyle w:val="ListParagraph"/>
        <w:numPr>
          <w:ilvl w:val="0"/>
          <w:numId w:val="9"/>
        </w:numPr>
        <w:autoSpaceDE w:val="0"/>
        <w:autoSpaceDN w:val="0"/>
        <w:adjustRightInd w:val="0"/>
        <w:rPr>
          <w:ins w:id="1" w:author="pointre" w:date="2012-05-14T15:58:00Z"/>
          <w:rFonts w:eastAsia="Calibri"/>
          <w:color w:val="000000"/>
          <w:sz w:val="22"/>
          <w:szCs w:val="22"/>
        </w:rPr>
        <w:sectPr w:rsidR="00B031F4" w:rsidRPr="00E82431" w:rsidSect="00DE7EE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26"/>
        </w:sectPr>
      </w:pPr>
    </w:p>
    <w:p w:rsidR="00B031F4" w:rsidRPr="00E82431" w:rsidRDefault="00B031F4" w:rsidP="00B031F4">
      <w:pPr>
        <w:pStyle w:val="ListParagraph"/>
        <w:numPr>
          <w:ilvl w:val="0"/>
          <w:numId w:val="9"/>
        </w:numPr>
        <w:autoSpaceDE w:val="0"/>
        <w:autoSpaceDN w:val="0"/>
        <w:adjustRightInd w:val="0"/>
        <w:rPr>
          <w:rFonts w:eastAsia="Calibri"/>
          <w:color w:val="000000"/>
          <w:sz w:val="22"/>
          <w:szCs w:val="22"/>
        </w:rPr>
      </w:pPr>
      <w:r w:rsidRPr="00E82431">
        <w:rPr>
          <w:rFonts w:eastAsia="Calibri"/>
          <w:color w:val="000000"/>
          <w:sz w:val="22"/>
          <w:szCs w:val="22"/>
        </w:rPr>
        <w:lastRenderedPageBreak/>
        <w:t>Application Systems</w:t>
      </w:r>
    </w:p>
    <w:p w:rsidR="003D29CB" w:rsidRPr="00E82431" w:rsidRDefault="003D29CB" w:rsidP="00B031F4">
      <w:pPr>
        <w:pStyle w:val="ListParagraph"/>
        <w:numPr>
          <w:ilvl w:val="0"/>
          <w:numId w:val="9"/>
        </w:numPr>
        <w:autoSpaceDE w:val="0"/>
        <w:autoSpaceDN w:val="0"/>
        <w:adjustRightInd w:val="0"/>
        <w:rPr>
          <w:rFonts w:eastAsia="Calibri"/>
          <w:color w:val="000000"/>
          <w:sz w:val="22"/>
          <w:szCs w:val="22"/>
        </w:rPr>
      </w:pPr>
      <w:r w:rsidRPr="00E82431">
        <w:rPr>
          <w:rFonts w:eastAsia="Calibri"/>
          <w:color w:val="000000"/>
          <w:sz w:val="22"/>
          <w:szCs w:val="22"/>
        </w:rPr>
        <w:t>PC Desktop/</w:t>
      </w:r>
      <w:r w:rsidR="008D7C5D">
        <w:rPr>
          <w:rFonts w:eastAsia="Calibri"/>
          <w:color w:val="000000"/>
          <w:sz w:val="22"/>
          <w:szCs w:val="22"/>
        </w:rPr>
        <w:t>L</w:t>
      </w:r>
      <w:r w:rsidRPr="00E82431">
        <w:rPr>
          <w:rFonts w:eastAsia="Calibri"/>
          <w:color w:val="000000"/>
          <w:sz w:val="22"/>
          <w:szCs w:val="22"/>
        </w:rPr>
        <w:t>aptop Systems</w:t>
      </w:r>
    </w:p>
    <w:p w:rsidR="00B031F4" w:rsidRPr="00E82431" w:rsidRDefault="003D29CB" w:rsidP="00B031F4">
      <w:pPr>
        <w:pStyle w:val="ListParagraph"/>
        <w:numPr>
          <w:ilvl w:val="0"/>
          <w:numId w:val="9"/>
        </w:numPr>
        <w:autoSpaceDE w:val="0"/>
        <w:autoSpaceDN w:val="0"/>
        <w:adjustRightInd w:val="0"/>
        <w:rPr>
          <w:rFonts w:eastAsia="Calibri"/>
          <w:color w:val="000000"/>
          <w:sz w:val="22"/>
          <w:szCs w:val="22"/>
        </w:rPr>
      </w:pPr>
      <w:r w:rsidRPr="00E82431">
        <w:rPr>
          <w:rFonts w:eastAsia="Calibri"/>
          <w:color w:val="000000"/>
          <w:sz w:val="22"/>
          <w:szCs w:val="22"/>
        </w:rPr>
        <w:t>Web/Internet design &amp; operations</w:t>
      </w:r>
    </w:p>
    <w:p w:rsidR="003D29CB" w:rsidRPr="00E82431" w:rsidRDefault="003D29CB" w:rsidP="00B031F4">
      <w:pPr>
        <w:pStyle w:val="ListParagraph"/>
        <w:numPr>
          <w:ilvl w:val="0"/>
          <w:numId w:val="9"/>
        </w:numPr>
        <w:autoSpaceDE w:val="0"/>
        <w:autoSpaceDN w:val="0"/>
        <w:adjustRightInd w:val="0"/>
        <w:rPr>
          <w:rFonts w:eastAsia="Calibri"/>
          <w:color w:val="000000"/>
          <w:sz w:val="22"/>
          <w:szCs w:val="22"/>
        </w:rPr>
      </w:pPr>
      <w:r w:rsidRPr="00E82431">
        <w:rPr>
          <w:rFonts w:eastAsia="Calibri"/>
          <w:color w:val="000000"/>
          <w:sz w:val="22"/>
          <w:szCs w:val="22"/>
        </w:rPr>
        <w:t>Data security and continued operations</w:t>
      </w:r>
    </w:p>
    <w:p w:rsidR="00B031F4" w:rsidRPr="00E82431" w:rsidRDefault="00B031F4" w:rsidP="00B031F4">
      <w:pPr>
        <w:pStyle w:val="ListParagraph"/>
        <w:numPr>
          <w:ilvl w:val="0"/>
          <w:numId w:val="9"/>
        </w:numPr>
        <w:autoSpaceDE w:val="0"/>
        <w:autoSpaceDN w:val="0"/>
        <w:adjustRightInd w:val="0"/>
        <w:rPr>
          <w:rFonts w:eastAsia="Calibri"/>
          <w:color w:val="000000"/>
          <w:sz w:val="22"/>
          <w:szCs w:val="22"/>
        </w:rPr>
      </w:pPr>
      <w:r w:rsidRPr="00E82431">
        <w:rPr>
          <w:rFonts w:eastAsia="Calibri"/>
          <w:color w:val="000000"/>
          <w:sz w:val="22"/>
          <w:szCs w:val="22"/>
        </w:rPr>
        <w:lastRenderedPageBreak/>
        <w:t>Datacenter operations</w:t>
      </w:r>
    </w:p>
    <w:p w:rsidR="003D29CB" w:rsidRPr="00E82431" w:rsidRDefault="003D29CB" w:rsidP="00B031F4">
      <w:pPr>
        <w:pStyle w:val="ListParagraph"/>
        <w:numPr>
          <w:ilvl w:val="0"/>
          <w:numId w:val="9"/>
        </w:numPr>
        <w:autoSpaceDE w:val="0"/>
        <w:autoSpaceDN w:val="0"/>
        <w:adjustRightInd w:val="0"/>
        <w:rPr>
          <w:rFonts w:eastAsia="Calibri"/>
          <w:color w:val="000000"/>
          <w:sz w:val="22"/>
          <w:szCs w:val="22"/>
        </w:rPr>
      </w:pPr>
      <w:r w:rsidRPr="00E82431">
        <w:rPr>
          <w:rFonts w:eastAsia="Calibri"/>
          <w:color w:val="000000"/>
          <w:sz w:val="22"/>
          <w:szCs w:val="22"/>
        </w:rPr>
        <w:t>Help Desk Operations</w:t>
      </w:r>
    </w:p>
    <w:p w:rsidR="00B031F4" w:rsidRPr="00E82431" w:rsidRDefault="003D29CB" w:rsidP="00B031F4">
      <w:pPr>
        <w:pStyle w:val="ListParagraph"/>
        <w:numPr>
          <w:ilvl w:val="0"/>
          <w:numId w:val="9"/>
        </w:numPr>
        <w:autoSpaceDE w:val="0"/>
        <w:autoSpaceDN w:val="0"/>
        <w:adjustRightInd w:val="0"/>
        <w:rPr>
          <w:rFonts w:eastAsia="Calibri"/>
          <w:color w:val="000000"/>
          <w:sz w:val="22"/>
          <w:szCs w:val="22"/>
        </w:rPr>
      </w:pPr>
      <w:r w:rsidRPr="00E82431">
        <w:rPr>
          <w:rFonts w:eastAsia="Calibri"/>
          <w:color w:val="000000"/>
          <w:sz w:val="22"/>
          <w:szCs w:val="22"/>
        </w:rPr>
        <w:t>LAN/WAN configurations</w:t>
      </w:r>
    </w:p>
    <w:p w:rsidR="003D29CB" w:rsidRPr="00E82431" w:rsidRDefault="00A32132" w:rsidP="00B031F4">
      <w:pPr>
        <w:pStyle w:val="ListParagraph"/>
        <w:numPr>
          <w:ilvl w:val="0"/>
          <w:numId w:val="9"/>
        </w:numPr>
        <w:autoSpaceDE w:val="0"/>
        <w:autoSpaceDN w:val="0"/>
        <w:adjustRightInd w:val="0"/>
        <w:rPr>
          <w:rFonts w:eastAsia="Calibri"/>
          <w:color w:val="000000"/>
          <w:sz w:val="22"/>
          <w:szCs w:val="22"/>
        </w:rPr>
      </w:pPr>
      <w:r w:rsidRPr="00E82431">
        <w:rPr>
          <w:rFonts w:eastAsia="Calibri"/>
          <w:color w:val="000000"/>
          <w:sz w:val="22"/>
          <w:szCs w:val="22"/>
        </w:rPr>
        <w:t>Database Administration</w:t>
      </w:r>
    </w:p>
    <w:p w:rsidR="00B031F4" w:rsidRPr="00E82431" w:rsidRDefault="00B031F4" w:rsidP="003D29CB">
      <w:pPr>
        <w:autoSpaceDE w:val="0"/>
        <w:autoSpaceDN w:val="0"/>
        <w:adjustRightInd w:val="0"/>
        <w:rPr>
          <w:ins w:id="2" w:author="pointre" w:date="2012-05-14T15:58:00Z"/>
          <w:rFonts w:eastAsia="Calibri"/>
          <w:color w:val="000000"/>
          <w:sz w:val="22"/>
          <w:szCs w:val="22"/>
        </w:rPr>
        <w:sectPr w:rsidR="00B031F4" w:rsidRPr="00E82431" w:rsidSect="00B031F4">
          <w:type w:val="continuous"/>
          <w:pgSz w:w="12240" w:h="15840"/>
          <w:pgMar w:top="720" w:right="720" w:bottom="720" w:left="720" w:header="720" w:footer="720" w:gutter="0"/>
          <w:cols w:num="2" w:space="720"/>
          <w:docGrid w:linePitch="326"/>
        </w:sectPr>
      </w:pPr>
    </w:p>
    <w:p w:rsidR="003D29CB" w:rsidRPr="00E82431" w:rsidRDefault="003D29CB" w:rsidP="003D29CB">
      <w:pPr>
        <w:autoSpaceDE w:val="0"/>
        <w:autoSpaceDN w:val="0"/>
        <w:adjustRightInd w:val="0"/>
        <w:rPr>
          <w:rFonts w:eastAsia="Calibri"/>
          <w:color w:val="000000"/>
          <w:sz w:val="22"/>
          <w:szCs w:val="22"/>
        </w:rPr>
      </w:pPr>
    </w:p>
    <w:p w:rsidR="003D29CB" w:rsidRPr="00E82431" w:rsidRDefault="00F80E1B">
      <w:pPr>
        <w:rPr>
          <w:color w:val="333333"/>
          <w:sz w:val="22"/>
          <w:szCs w:val="22"/>
        </w:rPr>
      </w:pPr>
      <w:r>
        <w:rPr>
          <w:color w:val="333333"/>
          <w:sz w:val="22"/>
          <w:szCs w:val="22"/>
        </w:rPr>
        <w:t>Responsible for spearheading</w:t>
      </w:r>
      <w:r w:rsidR="001F4FE9" w:rsidRPr="00E82431">
        <w:rPr>
          <w:color w:val="333333"/>
          <w:sz w:val="22"/>
          <w:szCs w:val="22"/>
        </w:rPr>
        <w:t xml:space="preserve"> </w:t>
      </w:r>
      <w:r>
        <w:rPr>
          <w:color w:val="333333"/>
          <w:sz w:val="22"/>
          <w:szCs w:val="22"/>
        </w:rPr>
        <w:t xml:space="preserve">a system </w:t>
      </w:r>
      <w:r w:rsidR="001F4FE9" w:rsidRPr="00E82431">
        <w:rPr>
          <w:color w:val="333333"/>
          <w:sz w:val="22"/>
          <w:szCs w:val="22"/>
        </w:rPr>
        <w:t xml:space="preserve">transition </w:t>
      </w:r>
      <w:r w:rsidRPr="00E82431">
        <w:rPr>
          <w:color w:val="333333"/>
          <w:sz w:val="22"/>
          <w:szCs w:val="22"/>
        </w:rPr>
        <w:t xml:space="preserve">from </w:t>
      </w:r>
      <w:r>
        <w:rPr>
          <w:color w:val="333333"/>
          <w:sz w:val="22"/>
          <w:szCs w:val="22"/>
        </w:rPr>
        <w:t xml:space="preserve">an </w:t>
      </w:r>
      <w:r w:rsidRPr="00E82431">
        <w:rPr>
          <w:color w:val="333333"/>
          <w:sz w:val="22"/>
          <w:szCs w:val="22"/>
        </w:rPr>
        <w:t>outdated organization-wide and departmental technology</w:t>
      </w:r>
      <w:r w:rsidR="001F4FE9" w:rsidRPr="00E82431">
        <w:rPr>
          <w:color w:val="333333"/>
          <w:sz w:val="22"/>
          <w:szCs w:val="22"/>
        </w:rPr>
        <w:t xml:space="preserve"> to </w:t>
      </w:r>
      <w:r>
        <w:rPr>
          <w:color w:val="333333"/>
          <w:sz w:val="22"/>
          <w:szCs w:val="22"/>
        </w:rPr>
        <w:t xml:space="preserve">a </w:t>
      </w:r>
      <w:r w:rsidR="001F4FE9" w:rsidRPr="00E82431">
        <w:rPr>
          <w:color w:val="333333"/>
          <w:sz w:val="22"/>
          <w:szCs w:val="22"/>
        </w:rPr>
        <w:t>highly functional, streamlined and cost-effective client-server technologies and business solutions that dramatically improved efficiency, decreased expenses</w:t>
      </w:r>
      <w:r>
        <w:rPr>
          <w:color w:val="333333"/>
          <w:sz w:val="22"/>
          <w:szCs w:val="22"/>
        </w:rPr>
        <w:t>,</w:t>
      </w:r>
      <w:r w:rsidR="001F4FE9" w:rsidRPr="00E82431">
        <w:rPr>
          <w:color w:val="333333"/>
          <w:sz w:val="22"/>
          <w:szCs w:val="22"/>
        </w:rPr>
        <w:t xml:space="preserve"> and optimized data integrity and safety.</w:t>
      </w:r>
    </w:p>
    <w:p w:rsidR="00E82431" w:rsidRDefault="00E82431" w:rsidP="00B031F4">
      <w:pPr>
        <w:ind w:firstLine="180"/>
        <w:rPr>
          <w:color w:val="333333"/>
          <w:sz w:val="22"/>
          <w:szCs w:val="22"/>
        </w:rPr>
      </w:pPr>
    </w:p>
    <w:p w:rsidR="001F4FE9" w:rsidRPr="00E82431" w:rsidRDefault="00E82431" w:rsidP="00B031F4">
      <w:pPr>
        <w:ind w:firstLine="180"/>
        <w:rPr>
          <w:b/>
          <w:color w:val="333333"/>
          <w:sz w:val="22"/>
          <w:szCs w:val="22"/>
        </w:rPr>
      </w:pPr>
      <w:r>
        <w:rPr>
          <w:color w:val="333333"/>
          <w:sz w:val="22"/>
          <w:szCs w:val="22"/>
        </w:rPr>
        <w:tab/>
      </w:r>
      <w:r w:rsidR="001F4FE9" w:rsidRPr="00E82431">
        <w:rPr>
          <w:b/>
          <w:color w:val="333333"/>
          <w:sz w:val="22"/>
          <w:szCs w:val="22"/>
        </w:rPr>
        <w:t>Key Projects &amp; Achievements:</w:t>
      </w:r>
    </w:p>
    <w:p w:rsidR="00A23C4A" w:rsidRPr="00E82431" w:rsidRDefault="00050BB0" w:rsidP="00B031F4">
      <w:pPr>
        <w:pStyle w:val="ListParagraph"/>
        <w:numPr>
          <w:ilvl w:val="0"/>
          <w:numId w:val="10"/>
        </w:numPr>
        <w:rPr>
          <w:sz w:val="22"/>
          <w:szCs w:val="22"/>
        </w:rPr>
      </w:pPr>
      <w:r w:rsidRPr="00E82431">
        <w:rPr>
          <w:sz w:val="22"/>
          <w:szCs w:val="22"/>
        </w:rPr>
        <w:t>Developed long-r</w:t>
      </w:r>
      <w:r w:rsidR="00A23C4A" w:rsidRPr="00E82431">
        <w:rPr>
          <w:sz w:val="22"/>
          <w:szCs w:val="22"/>
        </w:rPr>
        <w:t xml:space="preserve">ange technology strategy plans that </w:t>
      </w:r>
      <w:r w:rsidRPr="00E82431">
        <w:rPr>
          <w:sz w:val="22"/>
          <w:szCs w:val="22"/>
        </w:rPr>
        <w:t>combined business and technical needs to</w:t>
      </w:r>
      <w:r w:rsidR="00F80E1B">
        <w:rPr>
          <w:sz w:val="22"/>
          <w:szCs w:val="22"/>
        </w:rPr>
        <w:t xml:space="preserve"> streamline business processes</w:t>
      </w:r>
    </w:p>
    <w:p w:rsidR="008D3820" w:rsidRPr="00E82431" w:rsidRDefault="00050BB0" w:rsidP="00B031F4">
      <w:pPr>
        <w:pStyle w:val="ListParagraph"/>
        <w:numPr>
          <w:ilvl w:val="0"/>
          <w:numId w:val="10"/>
        </w:numPr>
        <w:rPr>
          <w:sz w:val="22"/>
          <w:szCs w:val="22"/>
        </w:rPr>
      </w:pPr>
      <w:r w:rsidRPr="00E82431">
        <w:rPr>
          <w:sz w:val="22"/>
          <w:szCs w:val="22"/>
        </w:rPr>
        <w:t xml:space="preserve">Created </w:t>
      </w:r>
      <w:r w:rsidR="00F80E1B">
        <w:rPr>
          <w:sz w:val="22"/>
          <w:szCs w:val="22"/>
        </w:rPr>
        <w:t xml:space="preserve">and implemented </w:t>
      </w:r>
      <w:r w:rsidRPr="00E82431">
        <w:rPr>
          <w:sz w:val="22"/>
          <w:szCs w:val="22"/>
        </w:rPr>
        <w:t>tactica</w:t>
      </w:r>
      <w:r w:rsidR="00103834">
        <w:rPr>
          <w:sz w:val="22"/>
          <w:szCs w:val="22"/>
        </w:rPr>
        <w:t xml:space="preserve">l/strategic </w:t>
      </w:r>
      <w:r w:rsidRPr="00E82431">
        <w:rPr>
          <w:sz w:val="22"/>
          <w:szCs w:val="22"/>
        </w:rPr>
        <w:t>plans t</w:t>
      </w:r>
      <w:r w:rsidR="00A23C4A" w:rsidRPr="00E82431">
        <w:rPr>
          <w:sz w:val="22"/>
          <w:szCs w:val="22"/>
        </w:rPr>
        <w:t>hat</w:t>
      </w:r>
      <w:r w:rsidRPr="00E82431">
        <w:rPr>
          <w:sz w:val="22"/>
          <w:szCs w:val="22"/>
        </w:rPr>
        <w:t xml:space="preserve"> </w:t>
      </w:r>
      <w:r w:rsidR="00A40B06" w:rsidRPr="00E82431">
        <w:rPr>
          <w:sz w:val="22"/>
          <w:szCs w:val="22"/>
        </w:rPr>
        <w:t>clarif</w:t>
      </w:r>
      <w:r w:rsidR="00A23C4A" w:rsidRPr="00E82431">
        <w:rPr>
          <w:sz w:val="22"/>
          <w:szCs w:val="22"/>
        </w:rPr>
        <w:t>ied</w:t>
      </w:r>
      <w:r w:rsidR="00A40B06" w:rsidRPr="00E82431">
        <w:rPr>
          <w:sz w:val="22"/>
          <w:szCs w:val="22"/>
        </w:rPr>
        <w:t xml:space="preserve"> </w:t>
      </w:r>
      <w:r w:rsidRPr="00E82431">
        <w:rPr>
          <w:sz w:val="22"/>
          <w:szCs w:val="22"/>
        </w:rPr>
        <w:t xml:space="preserve">projects </w:t>
      </w:r>
      <w:r w:rsidR="00F80E1B">
        <w:rPr>
          <w:sz w:val="22"/>
          <w:szCs w:val="22"/>
        </w:rPr>
        <w:t>to accomplish</w:t>
      </w:r>
      <w:r w:rsidRPr="00E82431">
        <w:rPr>
          <w:sz w:val="22"/>
          <w:szCs w:val="22"/>
        </w:rPr>
        <w:t xml:space="preserve"> business goals  </w:t>
      </w:r>
    </w:p>
    <w:p w:rsidR="001F4FE9" w:rsidRPr="00E82431" w:rsidRDefault="002E7D4B" w:rsidP="00B031F4">
      <w:pPr>
        <w:pStyle w:val="ListParagraph"/>
        <w:numPr>
          <w:ilvl w:val="0"/>
          <w:numId w:val="10"/>
        </w:numPr>
        <w:rPr>
          <w:sz w:val="22"/>
          <w:szCs w:val="22"/>
        </w:rPr>
      </w:pPr>
      <w:r>
        <w:rPr>
          <w:sz w:val="22"/>
          <w:szCs w:val="22"/>
        </w:rPr>
        <w:t>Lead</w:t>
      </w:r>
      <w:r w:rsidR="00050BB0" w:rsidRPr="00E82431">
        <w:rPr>
          <w:sz w:val="22"/>
          <w:szCs w:val="22"/>
        </w:rPr>
        <w:t xml:space="preserve"> the IT cross-functional </w:t>
      </w:r>
      <w:r w:rsidR="008B458D" w:rsidRPr="00E82431">
        <w:rPr>
          <w:sz w:val="22"/>
          <w:szCs w:val="22"/>
        </w:rPr>
        <w:t>team, which</w:t>
      </w:r>
      <w:r w:rsidR="00050BB0" w:rsidRPr="00E82431">
        <w:rPr>
          <w:sz w:val="22"/>
          <w:szCs w:val="22"/>
        </w:rPr>
        <w:t xml:space="preserve"> </w:t>
      </w:r>
      <w:r w:rsidR="001F4FE9" w:rsidRPr="00E82431">
        <w:rPr>
          <w:sz w:val="22"/>
          <w:szCs w:val="22"/>
        </w:rPr>
        <w:t>identifie</w:t>
      </w:r>
      <w:r w:rsidR="008B458D" w:rsidRPr="00E82431">
        <w:rPr>
          <w:sz w:val="22"/>
          <w:szCs w:val="22"/>
        </w:rPr>
        <w:t>d</w:t>
      </w:r>
      <w:r w:rsidR="001F4FE9" w:rsidRPr="00E82431">
        <w:rPr>
          <w:sz w:val="22"/>
          <w:szCs w:val="22"/>
        </w:rPr>
        <w:t xml:space="preserve"> and </w:t>
      </w:r>
      <w:r w:rsidR="00050BB0" w:rsidRPr="00E82431">
        <w:rPr>
          <w:sz w:val="22"/>
          <w:szCs w:val="22"/>
        </w:rPr>
        <w:t>communicate</w:t>
      </w:r>
      <w:r w:rsidR="008B458D" w:rsidRPr="00E82431">
        <w:rPr>
          <w:sz w:val="22"/>
          <w:szCs w:val="22"/>
        </w:rPr>
        <w:t>d</w:t>
      </w:r>
      <w:r w:rsidR="00050BB0" w:rsidRPr="00E82431">
        <w:rPr>
          <w:sz w:val="22"/>
          <w:szCs w:val="22"/>
        </w:rPr>
        <w:t xml:space="preserve"> the</w:t>
      </w:r>
      <w:r w:rsidR="001F4FE9" w:rsidRPr="00E82431">
        <w:rPr>
          <w:sz w:val="22"/>
          <w:szCs w:val="22"/>
        </w:rPr>
        <w:t xml:space="preserve"> positive</w:t>
      </w:r>
      <w:r w:rsidR="00050BB0" w:rsidRPr="00E82431">
        <w:rPr>
          <w:sz w:val="22"/>
          <w:szCs w:val="22"/>
        </w:rPr>
        <w:t xml:space="preserve"> impact of using techno</w:t>
      </w:r>
      <w:r w:rsidR="00F80E1B">
        <w:rPr>
          <w:sz w:val="22"/>
          <w:szCs w:val="22"/>
        </w:rPr>
        <w:t>logy to address business needs</w:t>
      </w:r>
    </w:p>
    <w:p w:rsidR="008D3820" w:rsidRPr="00E82431" w:rsidRDefault="001F4FE9" w:rsidP="00B031F4">
      <w:pPr>
        <w:pStyle w:val="ListParagraph"/>
        <w:numPr>
          <w:ilvl w:val="0"/>
          <w:numId w:val="10"/>
        </w:numPr>
        <w:rPr>
          <w:sz w:val="22"/>
          <w:szCs w:val="22"/>
        </w:rPr>
      </w:pPr>
      <w:r w:rsidRPr="00E82431">
        <w:rPr>
          <w:sz w:val="22"/>
          <w:szCs w:val="22"/>
        </w:rPr>
        <w:t>D</w:t>
      </w:r>
      <w:r w:rsidR="00050BB0" w:rsidRPr="00E82431">
        <w:rPr>
          <w:sz w:val="22"/>
          <w:szCs w:val="22"/>
        </w:rPr>
        <w:t xml:space="preserve">isaster recovery leader and </w:t>
      </w:r>
      <w:r w:rsidRPr="00E82431">
        <w:rPr>
          <w:sz w:val="22"/>
          <w:szCs w:val="22"/>
        </w:rPr>
        <w:t>liaison</w:t>
      </w:r>
      <w:r w:rsidR="00050BB0" w:rsidRPr="00E82431">
        <w:rPr>
          <w:sz w:val="22"/>
          <w:szCs w:val="22"/>
        </w:rPr>
        <w:t xml:space="preserve"> collaborated with </w:t>
      </w:r>
      <w:r w:rsidRPr="00E82431">
        <w:rPr>
          <w:sz w:val="22"/>
          <w:szCs w:val="22"/>
        </w:rPr>
        <w:t xml:space="preserve">JOCO </w:t>
      </w:r>
      <w:r w:rsidR="00050BB0" w:rsidRPr="00E82431">
        <w:rPr>
          <w:sz w:val="22"/>
          <w:szCs w:val="22"/>
        </w:rPr>
        <w:t>E</w:t>
      </w:r>
      <w:r w:rsidRPr="00E82431">
        <w:rPr>
          <w:sz w:val="22"/>
          <w:szCs w:val="22"/>
        </w:rPr>
        <w:t xml:space="preserve">mergency </w:t>
      </w:r>
      <w:r w:rsidR="00050BB0" w:rsidRPr="00E82431">
        <w:rPr>
          <w:sz w:val="22"/>
          <w:szCs w:val="22"/>
        </w:rPr>
        <w:t>M</w:t>
      </w:r>
      <w:r w:rsidRPr="00E82431">
        <w:rPr>
          <w:sz w:val="22"/>
          <w:szCs w:val="22"/>
        </w:rPr>
        <w:t xml:space="preserve">anagement </w:t>
      </w:r>
      <w:r w:rsidR="00A32132" w:rsidRPr="00E82431">
        <w:rPr>
          <w:sz w:val="22"/>
          <w:szCs w:val="22"/>
        </w:rPr>
        <w:t>Agency for</w:t>
      </w:r>
      <w:r w:rsidR="00F80E1B">
        <w:rPr>
          <w:sz w:val="22"/>
          <w:szCs w:val="22"/>
        </w:rPr>
        <w:t xml:space="preserve"> continued operations solutions</w:t>
      </w:r>
    </w:p>
    <w:p w:rsidR="000C506E" w:rsidRPr="00E82431" w:rsidRDefault="000C506E" w:rsidP="00B031F4">
      <w:pPr>
        <w:pStyle w:val="ListParagraph"/>
        <w:numPr>
          <w:ilvl w:val="0"/>
          <w:numId w:val="10"/>
        </w:numPr>
        <w:rPr>
          <w:sz w:val="22"/>
          <w:szCs w:val="22"/>
        </w:rPr>
      </w:pPr>
      <w:r w:rsidRPr="00E82431">
        <w:rPr>
          <w:sz w:val="22"/>
          <w:szCs w:val="22"/>
        </w:rPr>
        <w:t>Created the E-security team to manage electronic accounts and physical access for employees as well as data security and recovery procedures</w:t>
      </w:r>
    </w:p>
    <w:p w:rsidR="00A40B06" w:rsidRPr="00E82431" w:rsidRDefault="008B458D" w:rsidP="00B031F4">
      <w:pPr>
        <w:pStyle w:val="ListParagraph"/>
        <w:numPr>
          <w:ilvl w:val="0"/>
          <w:numId w:val="10"/>
        </w:numPr>
        <w:rPr>
          <w:sz w:val="22"/>
          <w:szCs w:val="22"/>
        </w:rPr>
      </w:pPr>
      <w:r w:rsidRPr="00E82431">
        <w:rPr>
          <w:sz w:val="22"/>
          <w:szCs w:val="22"/>
        </w:rPr>
        <w:t>O</w:t>
      </w:r>
      <w:r w:rsidR="00A40B06" w:rsidRPr="00E82431">
        <w:rPr>
          <w:sz w:val="22"/>
          <w:szCs w:val="22"/>
        </w:rPr>
        <w:t xml:space="preserve">rchestrated </w:t>
      </w:r>
      <w:r w:rsidRPr="00E82431">
        <w:rPr>
          <w:sz w:val="22"/>
          <w:szCs w:val="22"/>
        </w:rPr>
        <w:t>a</w:t>
      </w:r>
      <w:r w:rsidR="00F80E1B">
        <w:rPr>
          <w:sz w:val="22"/>
          <w:szCs w:val="22"/>
        </w:rPr>
        <w:t>n inter-agency</w:t>
      </w:r>
      <w:r w:rsidRPr="00E82431">
        <w:rPr>
          <w:sz w:val="22"/>
          <w:szCs w:val="22"/>
        </w:rPr>
        <w:t xml:space="preserve"> </w:t>
      </w:r>
      <w:r w:rsidR="00A40B06" w:rsidRPr="00E82431">
        <w:rPr>
          <w:sz w:val="22"/>
          <w:szCs w:val="22"/>
        </w:rPr>
        <w:t>technology refresh</w:t>
      </w:r>
      <w:r w:rsidR="00F80E1B">
        <w:rPr>
          <w:sz w:val="22"/>
          <w:szCs w:val="22"/>
        </w:rPr>
        <w:t xml:space="preserve"> </w:t>
      </w:r>
      <w:r w:rsidR="00A40B06" w:rsidRPr="00E82431">
        <w:rPr>
          <w:sz w:val="22"/>
          <w:szCs w:val="22"/>
        </w:rPr>
        <w:t xml:space="preserve">of </w:t>
      </w:r>
      <w:r w:rsidRPr="00E82431">
        <w:rPr>
          <w:sz w:val="22"/>
          <w:szCs w:val="22"/>
        </w:rPr>
        <w:t xml:space="preserve">all </w:t>
      </w:r>
      <w:r w:rsidR="00A40B06" w:rsidRPr="00E82431">
        <w:rPr>
          <w:sz w:val="22"/>
          <w:szCs w:val="22"/>
        </w:rPr>
        <w:t>desktop machines</w:t>
      </w:r>
      <w:r w:rsidR="00F80E1B">
        <w:rPr>
          <w:sz w:val="22"/>
          <w:szCs w:val="22"/>
        </w:rPr>
        <w:t>, which resulted</w:t>
      </w:r>
      <w:r w:rsidR="00A40B06" w:rsidRPr="00E82431">
        <w:rPr>
          <w:sz w:val="22"/>
          <w:szCs w:val="22"/>
        </w:rPr>
        <w:t xml:space="preserve"> in </w:t>
      </w:r>
      <w:r w:rsidR="00F80E1B">
        <w:rPr>
          <w:sz w:val="22"/>
          <w:szCs w:val="22"/>
        </w:rPr>
        <w:t xml:space="preserve">an </w:t>
      </w:r>
      <w:r w:rsidR="00A40B06" w:rsidRPr="00E82431">
        <w:rPr>
          <w:sz w:val="22"/>
          <w:szCs w:val="22"/>
        </w:rPr>
        <w:t xml:space="preserve">$80k </w:t>
      </w:r>
      <w:r w:rsidR="00F80E1B">
        <w:rPr>
          <w:sz w:val="22"/>
          <w:szCs w:val="22"/>
        </w:rPr>
        <w:t>cost savings</w:t>
      </w:r>
    </w:p>
    <w:p w:rsidR="008D3820" w:rsidRPr="00E82431" w:rsidRDefault="00050BB0" w:rsidP="00B031F4">
      <w:pPr>
        <w:pStyle w:val="ListParagraph"/>
        <w:numPr>
          <w:ilvl w:val="0"/>
          <w:numId w:val="10"/>
        </w:numPr>
        <w:rPr>
          <w:sz w:val="22"/>
          <w:szCs w:val="22"/>
        </w:rPr>
      </w:pPr>
      <w:r w:rsidRPr="00E82431">
        <w:rPr>
          <w:sz w:val="22"/>
          <w:szCs w:val="22"/>
        </w:rPr>
        <w:t>Performed cost analysis of cell phone use, printing and copier expenditures</w:t>
      </w:r>
      <w:r w:rsidR="008B458D" w:rsidRPr="00E82431">
        <w:rPr>
          <w:sz w:val="22"/>
          <w:szCs w:val="22"/>
        </w:rPr>
        <w:t>,</w:t>
      </w:r>
      <w:r w:rsidRPr="00E82431">
        <w:rPr>
          <w:sz w:val="22"/>
          <w:szCs w:val="22"/>
        </w:rPr>
        <w:t xml:space="preserve"> and identifi</w:t>
      </w:r>
      <w:r w:rsidR="00F80E1B">
        <w:rPr>
          <w:sz w:val="22"/>
          <w:szCs w:val="22"/>
        </w:rPr>
        <w:t>ed savings of $25,000 annually</w:t>
      </w:r>
    </w:p>
    <w:p w:rsidR="00A40B06" w:rsidRPr="00E82431" w:rsidRDefault="00A40B06" w:rsidP="00B031F4">
      <w:pPr>
        <w:pStyle w:val="ListParagraph"/>
        <w:numPr>
          <w:ilvl w:val="0"/>
          <w:numId w:val="10"/>
        </w:numPr>
        <w:rPr>
          <w:sz w:val="22"/>
          <w:szCs w:val="22"/>
        </w:rPr>
      </w:pPr>
      <w:r w:rsidRPr="00E82431">
        <w:rPr>
          <w:sz w:val="22"/>
          <w:szCs w:val="22"/>
        </w:rPr>
        <w:t xml:space="preserve">Identified </w:t>
      </w:r>
      <w:r w:rsidR="00301377" w:rsidRPr="00E82431">
        <w:rPr>
          <w:sz w:val="22"/>
          <w:szCs w:val="22"/>
        </w:rPr>
        <w:t>government</w:t>
      </w:r>
      <w:r w:rsidRPr="00E82431">
        <w:rPr>
          <w:sz w:val="22"/>
          <w:szCs w:val="22"/>
        </w:rPr>
        <w:t xml:space="preserve"> network sharing opportunities realizing $20k per ye</w:t>
      </w:r>
      <w:r w:rsidR="00F80E1B">
        <w:rPr>
          <w:sz w:val="22"/>
          <w:szCs w:val="22"/>
        </w:rPr>
        <w:t>ar cost reduction of T-1 lines</w:t>
      </w:r>
    </w:p>
    <w:p w:rsidR="00816DFE" w:rsidRDefault="00050BB0" w:rsidP="00B031F4">
      <w:pPr>
        <w:pStyle w:val="ListParagraph"/>
        <w:numPr>
          <w:ilvl w:val="0"/>
          <w:numId w:val="10"/>
        </w:numPr>
        <w:rPr>
          <w:sz w:val="22"/>
          <w:szCs w:val="22"/>
        </w:rPr>
      </w:pPr>
      <w:r w:rsidRPr="00E82431">
        <w:rPr>
          <w:sz w:val="22"/>
          <w:szCs w:val="22"/>
        </w:rPr>
        <w:t>Prioritized projects using PM methods such as CPM</w:t>
      </w:r>
      <w:r w:rsidR="00816DFE">
        <w:rPr>
          <w:sz w:val="22"/>
          <w:szCs w:val="22"/>
        </w:rPr>
        <w:t xml:space="preserve"> and</w:t>
      </w:r>
      <w:r w:rsidRPr="00E82431">
        <w:rPr>
          <w:sz w:val="22"/>
          <w:szCs w:val="22"/>
        </w:rPr>
        <w:t xml:space="preserve"> ECM </w:t>
      </w:r>
      <w:r w:rsidR="00816DFE">
        <w:rPr>
          <w:sz w:val="22"/>
          <w:szCs w:val="22"/>
        </w:rPr>
        <w:t>in accordance with business requirements</w:t>
      </w:r>
    </w:p>
    <w:p w:rsidR="008D3820" w:rsidRPr="00E82431" w:rsidRDefault="00816DFE" w:rsidP="00B031F4">
      <w:pPr>
        <w:pStyle w:val="ListParagraph"/>
        <w:numPr>
          <w:ilvl w:val="0"/>
          <w:numId w:val="10"/>
        </w:numPr>
        <w:rPr>
          <w:sz w:val="22"/>
          <w:szCs w:val="22"/>
        </w:rPr>
      </w:pPr>
      <w:r>
        <w:rPr>
          <w:sz w:val="22"/>
          <w:szCs w:val="22"/>
        </w:rPr>
        <w:t>Created RFPs and</w:t>
      </w:r>
      <w:r w:rsidR="00050BB0" w:rsidRPr="00E82431">
        <w:rPr>
          <w:sz w:val="22"/>
          <w:szCs w:val="22"/>
        </w:rPr>
        <w:t xml:space="preserve"> lead </w:t>
      </w:r>
      <w:r>
        <w:rPr>
          <w:sz w:val="22"/>
          <w:szCs w:val="22"/>
        </w:rPr>
        <w:t xml:space="preserve">the </w:t>
      </w:r>
      <w:r w:rsidR="00050BB0" w:rsidRPr="00E82431">
        <w:rPr>
          <w:sz w:val="22"/>
          <w:szCs w:val="22"/>
        </w:rPr>
        <w:t>vendor selection process</w:t>
      </w:r>
      <w:r w:rsidR="004F4A1F" w:rsidRPr="00E82431">
        <w:rPr>
          <w:sz w:val="22"/>
          <w:szCs w:val="22"/>
        </w:rPr>
        <w:t xml:space="preserve"> for gate control and surveillance systems</w:t>
      </w:r>
    </w:p>
    <w:p w:rsidR="00A40B06" w:rsidRPr="00EB409A" w:rsidRDefault="00A40B06" w:rsidP="00B031F4">
      <w:pPr>
        <w:pStyle w:val="ListParagraph"/>
        <w:numPr>
          <w:ilvl w:val="0"/>
          <w:numId w:val="10"/>
        </w:numPr>
        <w:rPr>
          <w:sz w:val="22"/>
          <w:szCs w:val="22"/>
        </w:rPr>
      </w:pPr>
      <w:r w:rsidRPr="00EB409A">
        <w:rPr>
          <w:sz w:val="22"/>
          <w:szCs w:val="22"/>
        </w:rPr>
        <w:t xml:space="preserve">Managed </w:t>
      </w:r>
      <w:r w:rsidR="00816DFE" w:rsidRPr="00EB409A">
        <w:rPr>
          <w:sz w:val="22"/>
          <w:szCs w:val="22"/>
        </w:rPr>
        <w:t>in-</w:t>
      </w:r>
      <w:r w:rsidRPr="00EB409A">
        <w:rPr>
          <w:sz w:val="22"/>
          <w:szCs w:val="22"/>
        </w:rPr>
        <w:t>house</w:t>
      </w:r>
      <w:r w:rsidR="00176641" w:rsidRPr="00EB409A">
        <w:rPr>
          <w:sz w:val="22"/>
          <w:szCs w:val="22"/>
        </w:rPr>
        <w:t xml:space="preserve"> software</w:t>
      </w:r>
      <w:r w:rsidRPr="00EB409A">
        <w:rPr>
          <w:sz w:val="22"/>
          <w:szCs w:val="22"/>
        </w:rPr>
        <w:t xml:space="preserve"> development</w:t>
      </w:r>
      <w:r w:rsidR="003272B6" w:rsidRPr="00EB409A">
        <w:rPr>
          <w:sz w:val="22"/>
          <w:szCs w:val="22"/>
        </w:rPr>
        <w:t xml:space="preserve"> (.Net application)</w:t>
      </w:r>
      <w:r w:rsidRPr="00EB409A">
        <w:rPr>
          <w:sz w:val="22"/>
          <w:szCs w:val="22"/>
        </w:rPr>
        <w:t xml:space="preserve"> and implementation of several SQL database re-design projects of </w:t>
      </w:r>
      <w:r w:rsidR="003272B6" w:rsidRPr="00EB409A">
        <w:rPr>
          <w:sz w:val="22"/>
          <w:szCs w:val="22"/>
        </w:rPr>
        <w:t>sew</w:t>
      </w:r>
      <w:r w:rsidR="00176641" w:rsidRPr="00EB409A">
        <w:rPr>
          <w:sz w:val="22"/>
          <w:szCs w:val="22"/>
        </w:rPr>
        <w:t xml:space="preserve">er </w:t>
      </w:r>
      <w:r w:rsidRPr="00EB409A">
        <w:rPr>
          <w:sz w:val="22"/>
          <w:szCs w:val="22"/>
        </w:rPr>
        <w:t>permitting and planning functions, using agile techniques.</w:t>
      </w:r>
    </w:p>
    <w:p w:rsidR="008D3820" w:rsidRPr="00E82431" w:rsidRDefault="00050BB0" w:rsidP="00B031F4">
      <w:pPr>
        <w:pStyle w:val="ListParagraph"/>
        <w:numPr>
          <w:ilvl w:val="0"/>
          <w:numId w:val="10"/>
        </w:numPr>
        <w:rPr>
          <w:sz w:val="22"/>
          <w:szCs w:val="22"/>
        </w:rPr>
      </w:pPr>
      <w:r w:rsidRPr="00E82431">
        <w:rPr>
          <w:sz w:val="22"/>
          <w:szCs w:val="22"/>
        </w:rPr>
        <w:t xml:space="preserve">Oversaw all department technology projects including </w:t>
      </w:r>
      <w:r w:rsidR="00816DFE">
        <w:rPr>
          <w:sz w:val="22"/>
          <w:szCs w:val="22"/>
        </w:rPr>
        <w:t xml:space="preserve">an </w:t>
      </w:r>
      <w:r w:rsidRPr="00E82431">
        <w:rPr>
          <w:sz w:val="22"/>
          <w:szCs w:val="22"/>
        </w:rPr>
        <w:t>800 MHZ trunked</w:t>
      </w:r>
      <w:r w:rsidR="00816DFE">
        <w:rPr>
          <w:sz w:val="22"/>
          <w:szCs w:val="22"/>
        </w:rPr>
        <w:t>,</w:t>
      </w:r>
      <w:r w:rsidRPr="00E82431">
        <w:rPr>
          <w:sz w:val="22"/>
          <w:szCs w:val="22"/>
        </w:rPr>
        <w:t xml:space="preserve"> radio re-banding project, SCADA network upgrade project, </w:t>
      </w:r>
      <w:r w:rsidR="00816DFE">
        <w:rPr>
          <w:sz w:val="22"/>
          <w:szCs w:val="22"/>
        </w:rPr>
        <w:t>and SCADA computer system design</w:t>
      </w:r>
    </w:p>
    <w:p w:rsidR="00816DFE" w:rsidRDefault="00050BB0" w:rsidP="00B031F4">
      <w:pPr>
        <w:pStyle w:val="ListParagraph"/>
        <w:numPr>
          <w:ilvl w:val="0"/>
          <w:numId w:val="10"/>
        </w:numPr>
        <w:rPr>
          <w:sz w:val="22"/>
          <w:szCs w:val="22"/>
        </w:rPr>
      </w:pPr>
      <w:r w:rsidRPr="00816DFE">
        <w:rPr>
          <w:sz w:val="22"/>
          <w:szCs w:val="22"/>
        </w:rPr>
        <w:t>Directed the GIS project for sending real time w</w:t>
      </w:r>
      <w:r w:rsidR="00816DFE">
        <w:rPr>
          <w:sz w:val="22"/>
          <w:szCs w:val="22"/>
        </w:rPr>
        <w:t>ork orders to field inspectors</w:t>
      </w:r>
    </w:p>
    <w:p w:rsidR="008D3820" w:rsidRPr="00816DFE" w:rsidRDefault="00050BB0" w:rsidP="00B031F4">
      <w:pPr>
        <w:pStyle w:val="ListParagraph"/>
        <w:numPr>
          <w:ilvl w:val="0"/>
          <w:numId w:val="10"/>
        </w:numPr>
        <w:rPr>
          <w:sz w:val="22"/>
          <w:szCs w:val="22"/>
        </w:rPr>
      </w:pPr>
      <w:r w:rsidRPr="00816DFE">
        <w:rPr>
          <w:sz w:val="22"/>
          <w:szCs w:val="22"/>
        </w:rPr>
        <w:t xml:space="preserve">Led </w:t>
      </w:r>
      <w:r w:rsidR="00E30706">
        <w:rPr>
          <w:sz w:val="22"/>
          <w:szCs w:val="22"/>
        </w:rPr>
        <w:t xml:space="preserve">front </w:t>
      </w:r>
      <w:r w:rsidRPr="00816DFE">
        <w:rPr>
          <w:sz w:val="22"/>
          <w:szCs w:val="22"/>
        </w:rPr>
        <w:t>gate security project of 7 geographic</w:t>
      </w:r>
      <w:r w:rsidR="00816DFE">
        <w:rPr>
          <w:sz w:val="22"/>
          <w:szCs w:val="22"/>
        </w:rPr>
        <w:t>ally separated treatment plants</w:t>
      </w:r>
    </w:p>
    <w:p w:rsidR="008D3820" w:rsidRPr="00E82431" w:rsidRDefault="00050BB0" w:rsidP="00B031F4">
      <w:pPr>
        <w:pStyle w:val="ListParagraph"/>
        <w:numPr>
          <w:ilvl w:val="0"/>
          <w:numId w:val="10"/>
        </w:numPr>
        <w:rPr>
          <w:sz w:val="22"/>
          <w:szCs w:val="22"/>
        </w:rPr>
      </w:pPr>
      <w:r w:rsidRPr="00E82431">
        <w:rPr>
          <w:sz w:val="22"/>
          <w:szCs w:val="22"/>
        </w:rPr>
        <w:t xml:space="preserve">Developed end-user training </w:t>
      </w:r>
      <w:r w:rsidR="00816DFE">
        <w:rPr>
          <w:sz w:val="22"/>
          <w:szCs w:val="22"/>
        </w:rPr>
        <w:t xml:space="preserve">classes &amp; material, which </w:t>
      </w:r>
      <w:r w:rsidR="00816DFE" w:rsidRPr="00E82431">
        <w:rPr>
          <w:sz w:val="22"/>
          <w:szCs w:val="22"/>
        </w:rPr>
        <w:t>increased</w:t>
      </w:r>
      <w:r w:rsidRPr="00E82431">
        <w:rPr>
          <w:sz w:val="22"/>
          <w:szCs w:val="22"/>
        </w:rPr>
        <w:t xml:space="preserve"> e</w:t>
      </w:r>
      <w:r w:rsidR="00A32132" w:rsidRPr="00E82431">
        <w:rPr>
          <w:sz w:val="22"/>
          <w:szCs w:val="22"/>
        </w:rPr>
        <w:t xml:space="preserve">mployee productivity and </w:t>
      </w:r>
      <w:r w:rsidR="00816DFE" w:rsidRPr="00E82431">
        <w:rPr>
          <w:sz w:val="22"/>
          <w:szCs w:val="22"/>
        </w:rPr>
        <w:t>reduce</w:t>
      </w:r>
      <w:r w:rsidR="00816DFE">
        <w:rPr>
          <w:sz w:val="22"/>
          <w:szCs w:val="22"/>
        </w:rPr>
        <w:t>d calls to the help desk</w:t>
      </w:r>
    </w:p>
    <w:p w:rsidR="008D3820" w:rsidRPr="00E82431" w:rsidRDefault="008D3820">
      <w:pPr>
        <w:rPr>
          <w:b/>
          <w:color w:val="000000"/>
          <w:sz w:val="22"/>
          <w:szCs w:val="22"/>
        </w:rPr>
      </w:pPr>
    </w:p>
    <w:p w:rsidR="004F4A1F" w:rsidRPr="00E82431" w:rsidRDefault="004F4A1F" w:rsidP="004F4A1F">
      <w:pPr>
        <w:jc w:val="both"/>
        <w:rPr>
          <w:sz w:val="22"/>
          <w:szCs w:val="22"/>
        </w:rPr>
      </w:pPr>
      <w:r w:rsidRPr="00E82431">
        <w:rPr>
          <w:b/>
          <w:sz w:val="22"/>
          <w:szCs w:val="22"/>
        </w:rPr>
        <w:t xml:space="preserve">Cerner Corporation </w:t>
      </w:r>
      <w:r w:rsidR="00050BB0" w:rsidRPr="00E82431">
        <w:rPr>
          <w:b/>
          <w:sz w:val="22"/>
          <w:szCs w:val="22"/>
        </w:rPr>
        <w:t>Kansas City, MO</w:t>
      </w:r>
      <w:r w:rsidR="004C0D92">
        <w:rPr>
          <w:b/>
          <w:sz w:val="22"/>
          <w:szCs w:val="22"/>
        </w:rPr>
        <w:t>, Systems</w:t>
      </w:r>
      <w:r w:rsidRPr="00E82431">
        <w:rPr>
          <w:b/>
          <w:sz w:val="22"/>
          <w:szCs w:val="22"/>
        </w:rPr>
        <w:t xml:space="preserve"> Engineer</w:t>
      </w:r>
      <w:r w:rsidRPr="00E82431">
        <w:rPr>
          <w:sz w:val="22"/>
          <w:szCs w:val="22"/>
        </w:rPr>
        <w:t xml:space="preserve"> </w:t>
      </w:r>
      <w:r w:rsidRPr="00E82431">
        <w:rPr>
          <w:sz w:val="22"/>
          <w:szCs w:val="22"/>
        </w:rPr>
        <w:tab/>
      </w:r>
      <w:r w:rsidRPr="00E82431">
        <w:rPr>
          <w:sz w:val="22"/>
          <w:szCs w:val="22"/>
        </w:rPr>
        <w:tab/>
      </w:r>
      <w:r w:rsidRPr="00E82431">
        <w:rPr>
          <w:sz w:val="22"/>
          <w:szCs w:val="22"/>
        </w:rPr>
        <w:tab/>
      </w:r>
      <w:r w:rsidR="004C0D92">
        <w:rPr>
          <w:sz w:val="22"/>
          <w:szCs w:val="22"/>
        </w:rPr>
        <w:tab/>
      </w:r>
      <w:r w:rsidR="004C0D92">
        <w:rPr>
          <w:sz w:val="22"/>
          <w:szCs w:val="22"/>
        </w:rPr>
        <w:tab/>
      </w:r>
      <w:r w:rsidRPr="00E82431">
        <w:rPr>
          <w:sz w:val="22"/>
          <w:szCs w:val="22"/>
        </w:rPr>
        <w:t xml:space="preserve">Oct 2006 – Mar 2008 </w:t>
      </w:r>
    </w:p>
    <w:p w:rsidR="004F4A1F" w:rsidRPr="00E82431" w:rsidRDefault="00952537" w:rsidP="00E82431">
      <w:pPr>
        <w:pStyle w:val="ListParagraph"/>
        <w:numPr>
          <w:ilvl w:val="0"/>
          <w:numId w:val="11"/>
        </w:numPr>
        <w:rPr>
          <w:sz w:val="22"/>
          <w:szCs w:val="22"/>
        </w:rPr>
      </w:pPr>
      <w:r>
        <w:rPr>
          <w:sz w:val="22"/>
          <w:szCs w:val="22"/>
        </w:rPr>
        <w:t>Documented</w:t>
      </w:r>
      <w:r w:rsidR="004F4A1F" w:rsidRPr="00E82431">
        <w:rPr>
          <w:sz w:val="22"/>
          <w:szCs w:val="22"/>
        </w:rPr>
        <w:t xml:space="preserve"> new systems</w:t>
      </w:r>
      <w:r>
        <w:rPr>
          <w:sz w:val="22"/>
          <w:szCs w:val="22"/>
        </w:rPr>
        <w:t>’</w:t>
      </w:r>
      <w:r w:rsidR="004F4A1F" w:rsidRPr="00E82431">
        <w:rPr>
          <w:sz w:val="22"/>
          <w:szCs w:val="22"/>
        </w:rPr>
        <w:t xml:space="preserve"> configurations and approved changes</w:t>
      </w:r>
    </w:p>
    <w:p w:rsidR="004F4A1F" w:rsidRPr="00E82431" w:rsidRDefault="00952537" w:rsidP="00E82431">
      <w:pPr>
        <w:pStyle w:val="ListParagraph"/>
        <w:numPr>
          <w:ilvl w:val="0"/>
          <w:numId w:val="11"/>
        </w:numPr>
        <w:jc w:val="both"/>
        <w:rPr>
          <w:sz w:val="22"/>
          <w:szCs w:val="22"/>
        </w:rPr>
      </w:pPr>
      <w:r>
        <w:rPr>
          <w:sz w:val="22"/>
          <w:szCs w:val="22"/>
        </w:rPr>
        <w:t>Planned</w:t>
      </w:r>
      <w:r w:rsidR="004F4A1F" w:rsidRPr="00E82431">
        <w:rPr>
          <w:sz w:val="22"/>
          <w:szCs w:val="22"/>
        </w:rPr>
        <w:t xml:space="preserve"> for future systems capacity of all hosted client domains and systems</w:t>
      </w:r>
    </w:p>
    <w:p w:rsidR="004F4A1F" w:rsidRPr="00E82431" w:rsidRDefault="004F4A1F" w:rsidP="00E82431">
      <w:pPr>
        <w:pStyle w:val="ListParagraph"/>
        <w:numPr>
          <w:ilvl w:val="0"/>
          <w:numId w:val="11"/>
        </w:numPr>
        <w:jc w:val="both"/>
        <w:rPr>
          <w:sz w:val="22"/>
          <w:szCs w:val="22"/>
        </w:rPr>
      </w:pPr>
      <w:r w:rsidRPr="00E82431">
        <w:rPr>
          <w:sz w:val="22"/>
          <w:szCs w:val="22"/>
        </w:rPr>
        <w:t>Adva</w:t>
      </w:r>
      <w:r w:rsidR="00952537">
        <w:rPr>
          <w:sz w:val="22"/>
          <w:szCs w:val="22"/>
        </w:rPr>
        <w:t>nced trouble</w:t>
      </w:r>
      <w:r w:rsidRPr="00E82431">
        <w:rPr>
          <w:sz w:val="22"/>
          <w:szCs w:val="22"/>
        </w:rPr>
        <w:t>sho</w:t>
      </w:r>
      <w:r w:rsidR="00952537">
        <w:rPr>
          <w:sz w:val="22"/>
          <w:szCs w:val="22"/>
        </w:rPr>
        <w:t>t</w:t>
      </w:r>
      <w:r w:rsidRPr="00E82431">
        <w:rPr>
          <w:sz w:val="22"/>
          <w:szCs w:val="22"/>
        </w:rPr>
        <w:t xml:space="preserve"> </w:t>
      </w:r>
      <w:r w:rsidR="00952537">
        <w:rPr>
          <w:sz w:val="22"/>
          <w:szCs w:val="22"/>
        </w:rPr>
        <w:t>for</w:t>
      </w:r>
      <w:r w:rsidRPr="00E82431">
        <w:rPr>
          <w:sz w:val="22"/>
          <w:szCs w:val="22"/>
        </w:rPr>
        <w:t xml:space="preserve"> resolution</w:t>
      </w:r>
      <w:r w:rsidR="00952537">
        <w:rPr>
          <w:sz w:val="22"/>
          <w:szCs w:val="22"/>
        </w:rPr>
        <w:t>s</w:t>
      </w:r>
      <w:r w:rsidRPr="00E82431">
        <w:rPr>
          <w:sz w:val="22"/>
          <w:szCs w:val="22"/>
        </w:rPr>
        <w:t xml:space="preserve"> of client hosted systems</w:t>
      </w:r>
    </w:p>
    <w:p w:rsidR="004F4A1F" w:rsidRPr="00E82431" w:rsidRDefault="00952537" w:rsidP="00E82431">
      <w:pPr>
        <w:pStyle w:val="ListParagraph"/>
        <w:numPr>
          <w:ilvl w:val="0"/>
          <w:numId w:val="11"/>
        </w:numPr>
        <w:jc w:val="both"/>
        <w:rPr>
          <w:sz w:val="22"/>
          <w:szCs w:val="22"/>
        </w:rPr>
      </w:pPr>
      <w:r>
        <w:rPr>
          <w:sz w:val="22"/>
          <w:szCs w:val="22"/>
        </w:rPr>
        <w:t>Managed</w:t>
      </w:r>
      <w:r w:rsidR="004F4A1F" w:rsidRPr="00E82431">
        <w:rPr>
          <w:sz w:val="22"/>
          <w:szCs w:val="22"/>
        </w:rPr>
        <w:t xml:space="preserve"> applications presented through Citrix servers</w:t>
      </w:r>
    </w:p>
    <w:p w:rsidR="004F4A1F" w:rsidRPr="00E82431" w:rsidRDefault="004F4A1F" w:rsidP="00E82431">
      <w:pPr>
        <w:pStyle w:val="ListParagraph"/>
        <w:numPr>
          <w:ilvl w:val="0"/>
          <w:numId w:val="11"/>
        </w:numPr>
        <w:jc w:val="both"/>
        <w:rPr>
          <w:sz w:val="22"/>
          <w:szCs w:val="22"/>
        </w:rPr>
      </w:pPr>
      <w:r w:rsidRPr="00E82431">
        <w:rPr>
          <w:sz w:val="22"/>
          <w:szCs w:val="22"/>
        </w:rPr>
        <w:t>Provide</w:t>
      </w:r>
      <w:r w:rsidR="00952537">
        <w:rPr>
          <w:sz w:val="22"/>
          <w:szCs w:val="22"/>
        </w:rPr>
        <w:t>d</w:t>
      </w:r>
      <w:r w:rsidRPr="00E82431">
        <w:rPr>
          <w:sz w:val="22"/>
          <w:szCs w:val="22"/>
        </w:rPr>
        <w:t xml:space="preserve"> front and back-end server application support for client systems </w:t>
      </w:r>
    </w:p>
    <w:p w:rsidR="008D3820" w:rsidRPr="00E82431" w:rsidRDefault="008D3820">
      <w:pPr>
        <w:rPr>
          <w:b/>
          <w:color w:val="000000"/>
          <w:sz w:val="22"/>
          <w:szCs w:val="22"/>
        </w:rPr>
      </w:pPr>
    </w:p>
    <w:p w:rsidR="004F4A1F" w:rsidRPr="00E82431" w:rsidRDefault="004F4A1F" w:rsidP="004F4A1F">
      <w:pPr>
        <w:jc w:val="both"/>
        <w:rPr>
          <w:sz w:val="22"/>
          <w:szCs w:val="22"/>
        </w:rPr>
      </w:pPr>
      <w:r w:rsidRPr="00E82431">
        <w:rPr>
          <w:b/>
          <w:sz w:val="22"/>
          <w:szCs w:val="22"/>
        </w:rPr>
        <w:t>Louisiana State University Medical Center</w:t>
      </w:r>
      <w:r w:rsidR="00050BB0" w:rsidRPr="00E82431">
        <w:rPr>
          <w:b/>
          <w:sz w:val="22"/>
          <w:szCs w:val="22"/>
        </w:rPr>
        <w:t>, New Orleans, LA</w:t>
      </w:r>
      <w:r w:rsidR="004C0D92">
        <w:rPr>
          <w:b/>
          <w:sz w:val="22"/>
          <w:szCs w:val="22"/>
        </w:rPr>
        <w:t>,</w:t>
      </w:r>
      <w:r w:rsidR="004C0D92" w:rsidRPr="00E82431">
        <w:rPr>
          <w:b/>
          <w:sz w:val="22"/>
          <w:szCs w:val="22"/>
        </w:rPr>
        <w:t xml:space="preserve"> </w:t>
      </w:r>
      <w:r w:rsidR="004C0D92">
        <w:rPr>
          <w:b/>
          <w:sz w:val="22"/>
          <w:szCs w:val="22"/>
        </w:rPr>
        <w:t>Systems</w:t>
      </w:r>
      <w:r w:rsidRPr="00E82431">
        <w:rPr>
          <w:b/>
          <w:sz w:val="22"/>
          <w:szCs w:val="22"/>
        </w:rPr>
        <w:t xml:space="preserve"> Analyst II</w:t>
      </w:r>
      <w:r w:rsidRPr="00E82431">
        <w:rPr>
          <w:sz w:val="22"/>
          <w:szCs w:val="22"/>
        </w:rPr>
        <w:t xml:space="preserve"> </w:t>
      </w:r>
      <w:r w:rsidRPr="00E82431">
        <w:rPr>
          <w:sz w:val="22"/>
          <w:szCs w:val="22"/>
        </w:rPr>
        <w:tab/>
      </w:r>
      <w:r w:rsidRPr="00E82431">
        <w:rPr>
          <w:sz w:val="22"/>
          <w:szCs w:val="22"/>
        </w:rPr>
        <w:tab/>
        <w:t xml:space="preserve">Feb 1999 – Sept 2006 </w:t>
      </w:r>
    </w:p>
    <w:p w:rsidR="004F4A1F" w:rsidRDefault="004F4A1F" w:rsidP="00E82431">
      <w:pPr>
        <w:pStyle w:val="ListParagraph"/>
        <w:numPr>
          <w:ilvl w:val="0"/>
          <w:numId w:val="12"/>
        </w:numPr>
        <w:rPr>
          <w:sz w:val="22"/>
          <w:szCs w:val="22"/>
        </w:rPr>
      </w:pPr>
      <w:r w:rsidRPr="00E82431">
        <w:rPr>
          <w:sz w:val="22"/>
          <w:szCs w:val="22"/>
        </w:rPr>
        <w:t xml:space="preserve">Managed </w:t>
      </w:r>
      <w:r w:rsidR="00EB409A">
        <w:rPr>
          <w:sz w:val="22"/>
          <w:szCs w:val="22"/>
        </w:rPr>
        <w:t>a $1.2M</w:t>
      </w:r>
      <w:r w:rsidRPr="00E82431">
        <w:rPr>
          <w:sz w:val="22"/>
          <w:szCs w:val="22"/>
        </w:rPr>
        <w:t xml:space="preserve"> Misys </w:t>
      </w:r>
      <w:r w:rsidR="00EB409A">
        <w:rPr>
          <w:sz w:val="22"/>
          <w:szCs w:val="22"/>
        </w:rPr>
        <w:t>LIS upgrade project</w:t>
      </w:r>
      <w:r w:rsidRPr="00E82431">
        <w:rPr>
          <w:sz w:val="22"/>
          <w:szCs w:val="22"/>
        </w:rPr>
        <w:t xml:space="preserve"> as well as several related external department projects</w:t>
      </w:r>
    </w:p>
    <w:p w:rsidR="004F4A1F" w:rsidRPr="00E82431" w:rsidRDefault="004F4A1F" w:rsidP="00E82431">
      <w:pPr>
        <w:pStyle w:val="ListParagraph"/>
        <w:numPr>
          <w:ilvl w:val="0"/>
          <w:numId w:val="12"/>
        </w:numPr>
        <w:rPr>
          <w:sz w:val="22"/>
          <w:szCs w:val="22"/>
        </w:rPr>
      </w:pPr>
      <w:r w:rsidRPr="00E82431">
        <w:rPr>
          <w:sz w:val="22"/>
          <w:szCs w:val="22"/>
        </w:rPr>
        <w:lastRenderedPageBreak/>
        <w:t>Implemented and redesigned a more reliable server for statewide laboratory information system with the latest AIX 5.X  and P650 server technology, IBM 500 FastT SAN,  which resulted in saving the state hospitals hundreds of man hours by reducing down time and outages by over 90%</w:t>
      </w:r>
    </w:p>
    <w:p w:rsidR="004F4A1F" w:rsidRPr="00E82431" w:rsidRDefault="004F4A1F" w:rsidP="00E82431">
      <w:pPr>
        <w:pStyle w:val="ListParagraph"/>
        <w:numPr>
          <w:ilvl w:val="0"/>
          <w:numId w:val="12"/>
        </w:numPr>
        <w:rPr>
          <w:sz w:val="22"/>
          <w:szCs w:val="22"/>
        </w:rPr>
      </w:pPr>
      <w:r w:rsidRPr="00E82431">
        <w:rPr>
          <w:sz w:val="22"/>
          <w:szCs w:val="22"/>
        </w:rPr>
        <w:t xml:space="preserve">Planned and implemented 3m </w:t>
      </w:r>
      <w:r w:rsidR="009938FF" w:rsidRPr="00E82431">
        <w:rPr>
          <w:sz w:val="22"/>
          <w:szCs w:val="22"/>
        </w:rPr>
        <w:t>S</w:t>
      </w:r>
      <w:r w:rsidRPr="00E82431">
        <w:rPr>
          <w:sz w:val="22"/>
          <w:szCs w:val="22"/>
        </w:rPr>
        <w:t xml:space="preserve">oftmed encoder software conversion and medical record tracking software upgrade projects. I also supported </w:t>
      </w:r>
      <w:r w:rsidR="008D7C5D">
        <w:rPr>
          <w:sz w:val="22"/>
          <w:szCs w:val="22"/>
        </w:rPr>
        <w:t>C</w:t>
      </w:r>
      <w:r w:rsidRPr="00E82431">
        <w:rPr>
          <w:sz w:val="22"/>
          <w:szCs w:val="22"/>
        </w:rPr>
        <w:t>actus physician credential software</w:t>
      </w:r>
    </w:p>
    <w:p w:rsidR="004F4A1F" w:rsidRPr="00E82431" w:rsidRDefault="004F4A1F" w:rsidP="00E82431">
      <w:pPr>
        <w:pStyle w:val="ListParagraph"/>
        <w:numPr>
          <w:ilvl w:val="0"/>
          <w:numId w:val="12"/>
        </w:numPr>
        <w:rPr>
          <w:sz w:val="22"/>
          <w:szCs w:val="22"/>
        </w:rPr>
      </w:pPr>
      <w:r w:rsidRPr="00E82431">
        <w:rPr>
          <w:sz w:val="22"/>
          <w:szCs w:val="22"/>
        </w:rPr>
        <w:t xml:space="preserve">Coordinated installation of Siemens radiology information management system hardware and software </w:t>
      </w:r>
      <w:r w:rsidR="003272B6">
        <w:rPr>
          <w:sz w:val="22"/>
          <w:szCs w:val="22"/>
        </w:rPr>
        <w:t xml:space="preserve">configurations </w:t>
      </w:r>
      <w:r w:rsidRPr="00E82431">
        <w:rPr>
          <w:sz w:val="22"/>
          <w:szCs w:val="22"/>
        </w:rPr>
        <w:t>including workstation interfaces.</w:t>
      </w:r>
    </w:p>
    <w:p w:rsidR="004F4A1F" w:rsidRPr="00E82431" w:rsidRDefault="004F4A1F" w:rsidP="00E82431">
      <w:pPr>
        <w:pStyle w:val="ListParagraph"/>
        <w:numPr>
          <w:ilvl w:val="0"/>
          <w:numId w:val="12"/>
        </w:numPr>
        <w:rPr>
          <w:sz w:val="22"/>
          <w:szCs w:val="22"/>
        </w:rPr>
      </w:pPr>
      <w:r w:rsidRPr="00E82431">
        <w:rPr>
          <w:sz w:val="22"/>
          <w:szCs w:val="22"/>
        </w:rPr>
        <w:t>Coordinated Siemens document imaging hardware testing and installation in all hospital clinics</w:t>
      </w:r>
      <w:r w:rsidR="00A43D0B">
        <w:rPr>
          <w:sz w:val="22"/>
          <w:szCs w:val="22"/>
        </w:rPr>
        <w:t xml:space="preserve"> for patient registration</w:t>
      </w:r>
    </w:p>
    <w:p w:rsidR="00A43D0B" w:rsidRDefault="004F4A1F" w:rsidP="00E82431">
      <w:pPr>
        <w:pStyle w:val="ListParagraph"/>
        <w:numPr>
          <w:ilvl w:val="0"/>
          <w:numId w:val="12"/>
        </w:numPr>
        <w:rPr>
          <w:sz w:val="22"/>
          <w:szCs w:val="22"/>
        </w:rPr>
      </w:pPr>
      <w:r w:rsidRPr="00E82431">
        <w:rPr>
          <w:sz w:val="22"/>
          <w:szCs w:val="22"/>
        </w:rPr>
        <w:t>Implemented</w:t>
      </w:r>
      <w:r w:rsidR="00A43D0B">
        <w:rPr>
          <w:sz w:val="22"/>
          <w:szCs w:val="22"/>
        </w:rPr>
        <w:t xml:space="preserve"> TCP Wrapper</w:t>
      </w:r>
      <w:r w:rsidRPr="00E82431">
        <w:rPr>
          <w:sz w:val="22"/>
          <w:szCs w:val="22"/>
        </w:rPr>
        <w:t xml:space="preserve"> encryption software</w:t>
      </w:r>
      <w:r w:rsidR="00A43D0B">
        <w:rPr>
          <w:sz w:val="22"/>
          <w:szCs w:val="22"/>
        </w:rPr>
        <w:t xml:space="preserve"> via</w:t>
      </w:r>
      <w:r w:rsidR="00301377" w:rsidRPr="00E82431">
        <w:rPr>
          <w:sz w:val="22"/>
          <w:szCs w:val="22"/>
        </w:rPr>
        <w:t xml:space="preserve"> shell scripting</w:t>
      </w:r>
      <w:r w:rsidRPr="00E82431">
        <w:rPr>
          <w:sz w:val="22"/>
          <w:szCs w:val="22"/>
        </w:rPr>
        <w:t xml:space="preserve"> on </w:t>
      </w:r>
      <w:r w:rsidR="00A43D0B">
        <w:rPr>
          <w:sz w:val="22"/>
          <w:szCs w:val="22"/>
        </w:rPr>
        <w:t xml:space="preserve">an </w:t>
      </w:r>
      <w:r w:rsidRPr="00E82431">
        <w:rPr>
          <w:sz w:val="22"/>
          <w:szCs w:val="22"/>
        </w:rPr>
        <w:t>AIX</w:t>
      </w:r>
      <w:r w:rsidR="00A43D0B">
        <w:rPr>
          <w:sz w:val="22"/>
          <w:szCs w:val="22"/>
        </w:rPr>
        <w:t>/UNIX system for HIPPA compliance.</w:t>
      </w:r>
    </w:p>
    <w:p w:rsidR="004F4A1F" w:rsidRPr="00E82431" w:rsidRDefault="00A43D0B" w:rsidP="00E82431">
      <w:pPr>
        <w:pStyle w:val="ListParagraph"/>
        <w:numPr>
          <w:ilvl w:val="0"/>
          <w:numId w:val="12"/>
        </w:numPr>
        <w:rPr>
          <w:sz w:val="22"/>
          <w:szCs w:val="22"/>
        </w:rPr>
      </w:pPr>
      <w:r>
        <w:rPr>
          <w:sz w:val="22"/>
          <w:szCs w:val="22"/>
        </w:rPr>
        <w:t>De</w:t>
      </w:r>
      <w:r w:rsidR="004F4A1F" w:rsidRPr="00E82431">
        <w:rPr>
          <w:sz w:val="22"/>
          <w:szCs w:val="22"/>
        </w:rPr>
        <w:t xml:space="preserve">veloped electronic logs </w:t>
      </w:r>
      <w:r>
        <w:rPr>
          <w:sz w:val="22"/>
          <w:szCs w:val="22"/>
        </w:rPr>
        <w:t>utilizing MS Access for CAP compliance inspections that eliminated paper process.</w:t>
      </w:r>
    </w:p>
    <w:p w:rsidR="004F4A1F" w:rsidRPr="00E82431" w:rsidRDefault="00A43D0B" w:rsidP="00E82431">
      <w:pPr>
        <w:pStyle w:val="ListParagraph"/>
        <w:numPr>
          <w:ilvl w:val="0"/>
          <w:numId w:val="12"/>
        </w:numPr>
        <w:rPr>
          <w:sz w:val="22"/>
          <w:szCs w:val="22"/>
        </w:rPr>
      </w:pPr>
      <w:r>
        <w:rPr>
          <w:sz w:val="22"/>
          <w:szCs w:val="22"/>
        </w:rPr>
        <w:t xml:space="preserve">Worked with network department </w:t>
      </w:r>
      <w:r w:rsidR="004F4A1F" w:rsidRPr="00E82431">
        <w:rPr>
          <w:sz w:val="22"/>
          <w:szCs w:val="22"/>
        </w:rPr>
        <w:t>to configure VLAN’s to reduce traffic on hospital ATM</w:t>
      </w:r>
    </w:p>
    <w:p w:rsidR="00A43D0B" w:rsidRDefault="004F4A1F" w:rsidP="00E82431">
      <w:pPr>
        <w:pStyle w:val="ListParagraph"/>
        <w:numPr>
          <w:ilvl w:val="0"/>
          <w:numId w:val="12"/>
        </w:numPr>
        <w:rPr>
          <w:sz w:val="22"/>
          <w:szCs w:val="22"/>
        </w:rPr>
      </w:pPr>
      <w:r w:rsidRPr="00E82431">
        <w:rPr>
          <w:sz w:val="22"/>
          <w:szCs w:val="22"/>
        </w:rPr>
        <w:t xml:space="preserve">Responsible for forecasting LIS annual computer budget of over $750k as well as budget for special support projects. </w:t>
      </w:r>
    </w:p>
    <w:p w:rsidR="004F4A1F" w:rsidRPr="00E82431" w:rsidRDefault="004F4A1F" w:rsidP="00E82431">
      <w:pPr>
        <w:pStyle w:val="ListParagraph"/>
        <w:numPr>
          <w:ilvl w:val="0"/>
          <w:numId w:val="12"/>
        </w:numPr>
        <w:rPr>
          <w:sz w:val="22"/>
          <w:szCs w:val="22"/>
        </w:rPr>
      </w:pPr>
      <w:r w:rsidRPr="00E82431">
        <w:rPr>
          <w:sz w:val="22"/>
          <w:szCs w:val="22"/>
        </w:rPr>
        <w:t xml:space="preserve">Instituted new tape library system using </w:t>
      </w:r>
      <w:r w:rsidR="00952537" w:rsidRPr="00E82431">
        <w:rPr>
          <w:sz w:val="22"/>
          <w:szCs w:val="22"/>
        </w:rPr>
        <w:t>Tivoli, which</w:t>
      </w:r>
      <w:r w:rsidRPr="00E82431">
        <w:rPr>
          <w:sz w:val="22"/>
          <w:szCs w:val="22"/>
        </w:rPr>
        <w:t xml:space="preserve"> saved operators 3 hours weekly changing and maintaining backup tapes. This also assisted in disaster recovery planning for the data center</w:t>
      </w:r>
      <w:r w:rsidR="000E1347" w:rsidRPr="000E1347">
        <w:rPr>
          <w:sz w:val="22"/>
          <w:szCs w:val="22"/>
        </w:rPr>
        <w:t xml:space="preserve"> </w:t>
      </w:r>
      <w:r w:rsidR="000E1347" w:rsidRPr="00E82431">
        <w:rPr>
          <w:sz w:val="22"/>
          <w:szCs w:val="22"/>
        </w:rPr>
        <w:t>and restored full laboratory services</w:t>
      </w:r>
      <w:r w:rsidR="000E1347">
        <w:rPr>
          <w:sz w:val="22"/>
          <w:szCs w:val="22"/>
        </w:rPr>
        <w:t xml:space="preserve"> with</w:t>
      </w:r>
      <w:r w:rsidR="000E1347" w:rsidRPr="00E82431">
        <w:rPr>
          <w:sz w:val="22"/>
          <w:szCs w:val="22"/>
        </w:rPr>
        <w:t>in 60 days after hurricane Katrina</w:t>
      </w:r>
    </w:p>
    <w:p w:rsidR="008D3820" w:rsidRPr="00E82431" w:rsidRDefault="008D3820">
      <w:pPr>
        <w:rPr>
          <w:b/>
          <w:color w:val="000000"/>
          <w:sz w:val="22"/>
          <w:szCs w:val="22"/>
        </w:rPr>
      </w:pPr>
    </w:p>
    <w:p w:rsidR="00E82431" w:rsidRPr="00E82431" w:rsidRDefault="00E82431" w:rsidP="009938FF">
      <w:pPr>
        <w:jc w:val="both"/>
        <w:rPr>
          <w:b/>
          <w:sz w:val="22"/>
          <w:szCs w:val="22"/>
          <w:u w:val="single"/>
        </w:rPr>
      </w:pPr>
      <w:r w:rsidRPr="00E82431">
        <w:rPr>
          <w:b/>
          <w:sz w:val="22"/>
          <w:szCs w:val="22"/>
          <w:u w:val="single"/>
        </w:rPr>
        <w:t>Military Experience</w:t>
      </w:r>
    </w:p>
    <w:p w:rsidR="009938FF" w:rsidRPr="00E30706" w:rsidRDefault="009938FF" w:rsidP="009938FF">
      <w:pPr>
        <w:jc w:val="both"/>
        <w:rPr>
          <w:b/>
          <w:sz w:val="22"/>
          <w:szCs w:val="22"/>
        </w:rPr>
      </w:pPr>
      <w:r w:rsidRPr="00E30706">
        <w:rPr>
          <w:b/>
          <w:sz w:val="22"/>
          <w:szCs w:val="22"/>
        </w:rPr>
        <w:t>442 Fighter Wing Air Force Reserve (Whiteman AFB, MO)</w:t>
      </w:r>
      <w:r w:rsidR="00E30706" w:rsidRPr="00E30706">
        <w:rPr>
          <w:b/>
          <w:sz w:val="22"/>
          <w:szCs w:val="22"/>
        </w:rPr>
        <w:tab/>
      </w:r>
      <w:r w:rsidR="0013725D">
        <w:rPr>
          <w:b/>
          <w:sz w:val="22"/>
          <w:szCs w:val="22"/>
        </w:rPr>
        <w:t xml:space="preserve"> </w:t>
      </w:r>
      <w:r w:rsidR="00E30706" w:rsidRPr="00E30706">
        <w:rPr>
          <w:b/>
          <w:sz w:val="22"/>
          <w:szCs w:val="22"/>
        </w:rPr>
        <w:t>Executive Officer Mar 2008 –2012 (Major)</w:t>
      </w:r>
    </w:p>
    <w:p w:rsidR="00E30706" w:rsidRDefault="00E30706" w:rsidP="00E3070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0"/>
          <w:szCs w:val="20"/>
        </w:rPr>
      </w:pPr>
      <w:r>
        <w:rPr>
          <w:sz w:val="20"/>
          <w:szCs w:val="20"/>
        </w:rPr>
        <w:t>I plan</w:t>
      </w:r>
      <w:r w:rsidRPr="008B42E7">
        <w:rPr>
          <w:sz w:val="20"/>
          <w:szCs w:val="20"/>
        </w:rPr>
        <w:t xml:space="preserve"> and organize executive support services, functions, and activities; provides advisory services to wing staff by analyzing problems, selected subjects policies, plans, programs, and requirements surfaced by operating officials or per</w:t>
      </w:r>
      <w:r>
        <w:rPr>
          <w:sz w:val="20"/>
          <w:szCs w:val="20"/>
        </w:rPr>
        <w:t>sonally identified.</w:t>
      </w:r>
      <w:r w:rsidRPr="008B42E7">
        <w:rPr>
          <w:sz w:val="20"/>
          <w:szCs w:val="20"/>
        </w:rPr>
        <w:t xml:space="preserve"> </w:t>
      </w:r>
      <w:r>
        <w:rPr>
          <w:sz w:val="20"/>
          <w:szCs w:val="20"/>
        </w:rPr>
        <w:t>A</w:t>
      </w:r>
      <w:r w:rsidRPr="008B42E7">
        <w:rPr>
          <w:sz w:val="20"/>
          <w:szCs w:val="20"/>
        </w:rPr>
        <w:t xml:space="preserve">s directed, </w:t>
      </w:r>
      <w:r>
        <w:rPr>
          <w:sz w:val="20"/>
          <w:szCs w:val="20"/>
        </w:rPr>
        <w:t>I perform</w:t>
      </w:r>
      <w:r w:rsidRPr="008B42E7">
        <w:rPr>
          <w:sz w:val="20"/>
          <w:szCs w:val="20"/>
        </w:rPr>
        <w:t xml:space="preserve"> staff studies concerning wing program</w:t>
      </w:r>
      <w:r>
        <w:rPr>
          <w:sz w:val="20"/>
          <w:szCs w:val="20"/>
        </w:rPr>
        <w:t>s</w:t>
      </w:r>
      <w:r w:rsidRPr="008B42E7">
        <w:rPr>
          <w:sz w:val="20"/>
          <w:szCs w:val="20"/>
        </w:rPr>
        <w:t xml:space="preserve"> and program support effectiveness to provide data required in current </w:t>
      </w:r>
      <w:r>
        <w:rPr>
          <w:sz w:val="20"/>
          <w:szCs w:val="20"/>
        </w:rPr>
        <w:t>and</w:t>
      </w:r>
      <w:r w:rsidRPr="008B42E7">
        <w:rPr>
          <w:sz w:val="20"/>
          <w:szCs w:val="20"/>
        </w:rPr>
        <w:t xml:space="preserve"> future</w:t>
      </w:r>
      <w:r>
        <w:rPr>
          <w:sz w:val="20"/>
          <w:szCs w:val="20"/>
        </w:rPr>
        <w:t xml:space="preserve"> </w:t>
      </w:r>
      <w:r w:rsidRPr="008B42E7">
        <w:rPr>
          <w:sz w:val="20"/>
          <w:szCs w:val="20"/>
        </w:rPr>
        <w:t>operations</w:t>
      </w:r>
      <w:r>
        <w:rPr>
          <w:sz w:val="20"/>
          <w:szCs w:val="20"/>
        </w:rPr>
        <w:t>. I also serve as emergency operations center administrator overseeing all accurate and timely communications across the wing.</w:t>
      </w:r>
    </w:p>
    <w:p w:rsidR="00E30706" w:rsidRPr="00E82431" w:rsidRDefault="00E30706" w:rsidP="009938FF">
      <w:pPr>
        <w:jc w:val="both"/>
        <w:rPr>
          <w:sz w:val="22"/>
          <w:szCs w:val="22"/>
        </w:rPr>
      </w:pPr>
    </w:p>
    <w:p w:rsidR="009938FF" w:rsidRPr="0013725D" w:rsidRDefault="009938FF" w:rsidP="009938FF">
      <w:pPr>
        <w:jc w:val="both"/>
        <w:rPr>
          <w:b/>
          <w:sz w:val="22"/>
          <w:szCs w:val="22"/>
        </w:rPr>
      </w:pPr>
      <w:r w:rsidRPr="0013725D">
        <w:rPr>
          <w:b/>
          <w:sz w:val="22"/>
          <w:szCs w:val="22"/>
        </w:rPr>
        <w:t>403 Air Wing US Air Force Reserve (Keesler AFB, MS)</w:t>
      </w:r>
    </w:p>
    <w:p w:rsidR="009938FF" w:rsidRPr="0013725D" w:rsidRDefault="00DE7EEB" w:rsidP="009938FF">
      <w:pPr>
        <w:rPr>
          <w:b/>
          <w:sz w:val="22"/>
          <w:szCs w:val="22"/>
        </w:rPr>
      </w:pPr>
      <w:r w:rsidRPr="0013725D">
        <w:rPr>
          <w:b/>
          <w:sz w:val="22"/>
          <w:szCs w:val="22"/>
        </w:rPr>
        <w:t xml:space="preserve">Transportation Flight Commander / </w:t>
      </w:r>
      <w:r w:rsidR="009938FF" w:rsidRPr="0013725D">
        <w:rPr>
          <w:b/>
          <w:sz w:val="22"/>
          <w:szCs w:val="22"/>
        </w:rPr>
        <w:t>Operations Officer June 2006 – Dec 2007 (Capt)</w:t>
      </w:r>
    </w:p>
    <w:p w:rsidR="0013725D" w:rsidRDefault="0013725D" w:rsidP="0013725D">
      <w:pPr>
        <w:rPr>
          <w:sz w:val="20"/>
          <w:szCs w:val="20"/>
        </w:rPr>
      </w:pPr>
      <w:r>
        <w:rPr>
          <w:sz w:val="20"/>
          <w:szCs w:val="20"/>
        </w:rPr>
        <w:t>Direct and manage 104 members of wing logistics squadron. Direct distribution management, materiel management and contingency operations, fuels management, airlift operations and vehicle management. Performs planning and programs logistics support for wartime requirements. Completed unit reorganization of transportation flight, and balanced manning shortages with overmanned areas in career fields. Implemented joint training plans with active duty unit to train reservist that would allow integration of unit capabilities which creates a seamless force.</w:t>
      </w:r>
    </w:p>
    <w:p w:rsidR="0013725D" w:rsidRPr="00E82431" w:rsidRDefault="0013725D" w:rsidP="009938FF">
      <w:pPr>
        <w:rPr>
          <w:sz w:val="22"/>
          <w:szCs w:val="22"/>
        </w:rPr>
      </w:pPr>
    </w:p>
    <w:p w:rsidR="00074ACB" w:rsidRPr="0013725D" w:rsidRDefault="00074ACB" w:rsidP="009938FF">
      <w:pPr>
        <w:rPr>
          <w:b/>
          <w:sz w:val="22"/>
          <w:szCs w:val="22"/>
        </w:rPr>
      </w:pPr>
      <w:r w:rsidRPr="0013725D">
        <w:rPr>
          <w:b/>
          <w:sz w:val="22"/>
          <w:szCs w:val="22"/>
        </w:rPr>
        <w:t>926 Fighter Wing Air Force Reserve (New Orleans NAS JRB, LA)</w:t>
      </w:r>
      <w:r w:rsidR="0013725D">
        <w:rPr>
          <w:b/>
          <w:sz w:val="22"/>
          <w:szCs w:val="22"/>
        </w:rPr>
        <w:t xml:space="preserve"> Logistics officer </w:t>
      </w:r>
      <w:r w:rsidRPr="0013725D">
        <w:rPr>
          <w:b/>
          <w:sz w:val="22"/>
          <w:szCs w:val="22"/>
        </w:rPr>
        <w:t>2000 – 2006(Capt)</w:t>
      </w:r>
    </w:p>
    <w:p w:rsidR="00E30706" w:rsidRDefault="00E30706" w:rsidP="00E30706">
      <w:pPr>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0"/>
          <w:szCs w:val="20"/>
        </w:rPr>
      </w:pPr>
      <w:r>
        <w:rPr>
          <w:sz w:val="20"/>
          <w:szCs w:val="20"/>
        </w:rPr>
        <w:t>Coordinated base support agreements between the Air Reserve and other government agencies</w:t>
      </w:r>
      <w:r w:rsidR="002310C4">
        <w:rPr>
          <w:sz w:val="20"/>
          <w:szCs w:val="20"/>
        </w:rPr>
        <w:t>.</w:t>
      </w:r>
      <w:r>
        <w:rPr>
          <w:sz w:val="20"/>
          <w:szCs w:val="20"/>
        </w:rPr>
        <w:t xml:space="preserve"> </w:t>
      </w:r>
      <w:proofErr w:type="gramStart"/>
      <w:r>
        <w:rPr>
          <w:sz w:val="20"/>
          <w:szCs w:val="20"/>
        </w:rPr>
        <w:t>Developed the frame work for the logistics readiness control center.</w:t>
      </w:r>
      <w:proofErr w:type="gramEnd"/>
      <w:r>
        <w:rPr>
          <w:sz w:val="20"/>
          <w:szCs w:val="20"/>
        </w:rPr>
        <w:t xml:space="preserve"> </w:t>
      </w:r>
      <w:r w:rsidR="004C0D92">
        <w:rPr>
          <w:sz w:val="20"/>
          <w:szCs w:val="20"/>
        </w:rPr>
        <w:t xml:space="preserve">I was responsible for over 100 personnel performing cargo and personnel deployment functions. </w:t>
      </w:r>
      <w:proofErr w:type="gramStart"/>
      <w:r w:rsidR="002310C4">
        <w:rPr>
          <w:sz w:val="20"/>
          <w:szCs w:val="20"/>
        </w:rPr>
        <w:t>Admini</w:t>
      </w:r>
      <w:r w:rsidR="004C0D92">
        <w:rPr>
          <w:sz w:val="20"/>
          <w:szCs w:val="20"/>
        </w:rPr>
        <w:t xml:space="preserve">strator of unit deployment manager and </w:t>
      </w:r>
      <w:r w:rsidR="002310C4">
        <w:rPr>
          <w:sz w:val="20"/>
          <w:szCs w:val="20"/>
        </w:rPr>
        <w:t>augmentation programs</w:t>
      </w:r>
      <w:r w:rsidR="004C0D92">
        <w:rPr>
          <w:sz w:val="20"/>
          <w:szCs w:val="20"/>
        </w:rPr>
        <w:t>.</w:t>
      </w:r>
      <w:proofErr w:type="gramEnd"/>
      <w:r w:rsidR="002310C4">
        <w:rPr>
          <w:sz w:val="20"/>
          <w:szCs w:val="20"/>
        </w:rPr>
        <w:t xml:space="preserve"> </w:t>
      </w:r>
      <w:r>
        <w:rPr>
          <w:sz w:val="20"/>
          <w:szCs w:val="20"/>
        </w:rPr>
        <w:t>Served as cargo deployment chief</w:t>
      </w:r>
      <w:r w:rsidR="002310C4">
        <w:rPr>
          <w:sz w:val="20"/>
          <w:szCs w:val="20"/>
        </w:rPr>
        <w:t>,</w:t>
      </w:r>
      <w:r>
        <w:rPr>
          <w:sz w:val="20"/>
          <w:szCs w:val="20"/>
        </w:rPr>
        <w:t xml:space="preserve"> </w:t>
      </w:r>
      <w:r w:rsidR="002310C4">
        <w:rPr>
          <w:sz w:val="20"/>
          <w:szCs w:val="20"/>
        </w:rPr>
        <w:t>directing</w:t>
      </w:r>
      <w:r>
        <w:rPr>
          <w:sz w:val="20"/>
          <w:szCs w:val="20"/>
        </w:rPr>
        <w:t xml:space="preserve"> the movement of 500 short tons of cargo. </w:t>
      </w:r>
      <w:r w:rsidRPr="00943B78">
        <w:rPr>
          <w:sz w:val="20"/>
          <w:szCs w:val="20"/>
        </w:rPr>
        <w:t>Developed logistics support policies,</w:t>
      </w:r>
      <w:r>
        <w:rPr>
          <w:sz w:val="20"/>
          <w:szCs w:val="20"/>
        </w:rPr>
        <w:t xml:space="preserve"> </w:t>
      </w:r>
      <w:r w:rsidRPr="00943B78">
        <w:rPr>
          <w:sz w:val="20"/>
          <w:szCs w:val="20"/>
        </w:rPr>
        <w:t>concepts and systems then provide guidance for implementation</w:t>
      </w:r>
      <w:r>
        <w:rPr>
          <w:sz w:val="20"/>
          <w:szCs w:val="20"/>
        </w:rPr>
        <w:t xml:space="preserve">. Integrated maintenance, supply, transportation, contacting, and other operations and support logistics activities into plans and programs. </w:t>
      </w:r>
      <w:r w:rsidR="004C0D92">
        <w:rPr>
          <w:sz w:val="20"/>
          <w:szCs w:val="20"/>
        </w:rPr>
        <w:t>Led</w:t>
      </w:r>
      <w:r>
        <w:rPr>
          <w:sz w:val="20"/>
          <w:szCs w:val="20"/>
        </w:rPr>
        <w:t xml:space="preserve"> joint planning </w:t>
      </w:r>
      <w:r w:rsidR="004C0D92">
        <w:rPr>
          <w:sz w:val="20"/>
          <w:szCs w:val="20"/>
        </w:rPr>
        <w:t xml:space="preserve">sessions </w:t>
      </w:r>
      <w:r>
        <w:rPr>
          <w:sz w:val="20"/>
          <w:szCs w:val="20"/>
        </w:rPr>
        <w:t>with staff activities</w:t>
      </w:r>
      <w:r w:rsidR="004C0D92">
        <w:rPr>
          <w:sz w:val="20"/>
          <w:szCs w:val="20"/>
        </w:rPr>
        <w:t xml:space="preserve"> with</w:t>
      </w:r>
      <w:r>
        <w:rPr>
          <w:sz w:val="20"/>
          <w:szCs w:val="20"/>
        </w:rPr>
        <w:t xml:space="preserve"> other military services and </w:t>
      </w:r>
      <w:r w:rsidR="004C0D92">
        <w:rPr>
          <w:sz w:val="20"/>
          <w:szCs w:val="20"/>
        </w:rPr>
        <w:t>federal</w:t>
      </w:r>
      <w:r>
        <w:rPr>
          <w:sz w:val="20"/>
          <w:szCs w:val="20"/>
        </w:rPr>
        <w:t xml:space="preserve"> agencies. Prepared and implemented directives to assure effective logistics support. Directed planning for force bed down and other logistics activities to support contingency operations</w:t>
      </w:r>
    </w:p>
    <w:p w:rsidR="005C0588" w:rsidRDefault="005C0588">
      <w:pPr>
        <w:rPr>
          <w:b/>
          <w:sz w:val="22"/>
          <w:szCs w:val="22"/>
          <w:u w:val="single"/>
        </w:rPr>
      </w:pPr>
    </w:p>
    <w:p w:rsidR="008D3820" w:rsidRPr="00E82431" w:rsidRDefault="00050BB0">
      <w:pPr>
        <w:rPr>
          <w:b/>
          <w:sz w:val="22"/>
          <w:szCs w:val="22"/>
          <w:u w:val="single"/>
        </w:rPr>
      </w:pPr>
      <w:r w:rsidRPr="00E82431">
        <w:rPr>
          <w:b/>
          <w:sz w:val="22"/>
          <w:szCs w:val="22"/>
          <w:u w:val="single"/>
        </w:rPr>
        <w:t>Education</w:t>
      </w:r>
    </w:p>
    <w:p w:rsidR="008D3820" w:rsidRPr="00E82431" w:rsidRDefault="008D3820">
      <w:pPr>
        <w:rPr>
          <w:b/>
          <w:color w:val="000000"/>
          <w:sz w:val="22"/>
          <w:szCs w:val="22"/>
        </w:rPr>
      </w:pPr>
    </w:p>
    <w:p w:rsidR="008D3820" w:rsidRPr="00E82431" w:rsidRDefault="00050BB0">
      <w:pPr>
        <w:rPr>
          <w:b/>
          <w:sz w:val="22"/>
          <w:szCs w:val="22"/>
        </w:rPr>
      </w:pPr>
      <w:r w:rsidRPr="00E82431">
        <w:rPr>
          <w:b/>
          <w:sz w:val="22"/>
          <w:szCs w:val="22"/>
        </w:rPr>
        <w:t xml:space="preserve">Florida Institute of Technology - </w:t>
      </w:r>
      <w:r w:rsidRPr="00E82431">
        <w:rPr>
          <w:sz w:val="22"/>
          <w:szCs w:val="22"/>
        </w:rPr>
        <w:t>Melbourne, FL</w:t>
      </w:r>
    </w:p>
    <w:p w:rsidR="008D3820" w:rsidRPr="00E82431" w:rsidRDefault="00050BB0">
      <w:pPr>
        <w:rPr>
          <w:b/>
          <w:sz w:val="22"/>
          <w:szCs w:val="22"/>
        </w:rPr>
      </w:pPr>
      <w:r w:rsidRPr="00E82431">
        <w:rPr>
          <w:b/>
          <w:sz w:val="22"/>
          <w:szCs w:val="22"/>
        </w:rPr>
        <w:t>M.S. Information Technology Management - 2008</w:t>
      </w:r>
    </w:p>
    <w:p w:rsidR="008D3820" w:rsidRPr="00E82431" w:rsidRDefault="008D3820">
      <w:pPr>
        <w:rPr>
          <w:b/>
          <w:color w:val="000000"/>
          <w:sz w:val="22"/>
          <w:szCs w:val="22"/>
        </w:rPr>
      </w:pPr>
    </w:p>
    <w:p w:rsidR="008D3820" w:rsidRPr="00E82431" w:rsidRDefault="00050BB0">
      <w:pPr>
        <w:rPr>
          <w:b/>
          <w:sz w:val="22"/>
          <w:szCs w:val="22"/>
        </w:rPr>
      </w:pPr>
      <w:r w:rsidRPr="00E82431">
        <w:rPr>
          <w:b/>
          <w:sz w:val="22"/>
          <w:szCs w:val="22"/>
        </w:rPr>
        <w:t xml:space="preserve">University of Central Oklahoma - </w:t>
      </w:r>
      <w:r w:rsidRPr="00E82431">
        <w:rPr>
          <w:sz w:val="22"/>
          <w:szCs w:val="22"/>
        </w:rPr>
        <w:t>Edmond, OK</w:t>
      </w:r>
    </w:p>
    <w:p w:rsidR="008D3820" w:rsidRPr="00E82431" w:rsidRDefault="00050BB0">
      <w:pPr>
        <w:rPr>
          <w:b/>
          <w:sz w:val="22"/>
          <w:szCs w:val="22"/>
        </w:rPr>
      </w:pPr>
      <w:r w:rsidRPr="00E82431">
        <w:rPr>
          <w:b/>
          <w:sz w:val="22"/>
          <w:szCs w:val="22"/>
        </w:rPr>
        <w:t>B.S. Computer Science - 1998</w:t>
      </w:r>
    </w:p>
    <w:p w:rsidR="008D3820" w:rsidRPr="00E82431" w:rsidRDefault="008D3820">
      <w:pPr>
        <w:rPr>
          <w:b/>
          <w:color w:val="000000"/>
          <w:sz w:val="22"/>
          <w:szCs w:val="22"/>
        </w:rPr>
      </w:pPr>
    </w:p>
    <w:p w:rsidR="008D3820" w:rsidRPr="00E82431" w:rsidRDefault="00050BB0">
      <w:pPr>
        <w:rPr>
          <w:b/>
          <w:sz w:val="22"/>
          <w:szCs w:val="22"/>
        </w:rPr>
      </w:pPr>
      <w:r w:rsidRPr="00E82431">
        <w:rPr>
          <w:b/>
          <w:sz w:val="22"/>
          <w:szCs w:val="22"/>
        </w:rPr>
        <w:t xml:space="preserve">Community College of </w:t>
      </w:r>
      <w:proofErr w:type="gramStart"/>
      <w:r w:rsidRPr="00E82431">
        <w:rPr>
          <w:b/>
          <w:sz w:val="22"/>
          <w:szCs w:val="22"/>
        </w:rPr>
        <w:t>The</w:t>
      </w:r>
      <w:proofErr w:type="gramEnd"/>
      <w:r w:rsidRPr="00E82431">
        <w:rPr>
          <w:b/>
          <w:sz w:val="22"/>
          <w:szCs w:val="22"/>
        </w:rPr>
        <w:t xml:space="preserve"> Air Force - </w:t>
      </w:r>
      <w:r w:rsidRPr="00E82431">
        <w:rPr>
          <w:sz w:val="22"/>
          <w:szCs w:val="22"/>
        </w:rPr>
        <w:t>Maxwell AFB, AL</w:t>
      </w:r>
    </w:p>
    <w:p w:rsidR="008D3820" w:rsidRPr="00E82431" w:rsidRDefault="00050BB0">
      <w:pPr>
        <w:rPr>
          <w:b/>
          <w:sz w:val="22"/>
          <w:szCs w:val="22"/>
        </w:rPr>
      </w:pPr>
      <w:r w:rsidRPr="00E82431">
        <w:rPr>
          <w:b/>
          <w:sz w:val="22"/>
          <w:szCs w:val="22"/>
        </w:rPr>
        <w:t>A.A.S Electronics Technology - 1994</w:t>
      </w:r>
    </w:p>
    <w:p w:rsidR="008D3820" w:rsidRPr="00E82431" w:rsidRDefault="008D3820">
      <w:pPr>
        <w:rPr>
          <w:color w:val="000000"/>
          <w:sz w:val="22"/>
          <w:szCs w:val="22"/>
        </w:rPr>
      </w:pPr>
    </w:p>
    <w:p w:rsidR="00E30706" w:rsidRPr="003272B6" w:rsidRDefault="00050BB0" w:rsidP="00E30706">
      <w:pPr>
        <w:rPr>
          <w:b/>
          <w:sz w:val="22"/>
          <w:szCs w:val="22"/>
          <w:u w:val="single"/>
        </w:rPr>
      </w:pPr>
      <w:r w:rsidRPr="00E82431">
        <w:rPr>
          <w:b/>
          <w:sz w:val="22"/>
          <w:szCs w:val="22"/>
          <w:u w:val="single"/>
        </w:rPr>
        <w:t>Training</w:t>
      </w:r>
      <w:r w:rsidR="00E30706" w:rsidRPr="00E30706">
        <w:rPr>
          <w:b/>
          <w:sz w:val="22"/>
          <w:szCs w:val="22"/>
          <w:u w:val="single"/>
        </w:rPr>
        <w:t xml:space="preserve"> </w:t>
      </w:r>
      <w:r w:rsidR="00E30706" w:rsidRPr="00E30706">
        <w:rPr>
          <w:b/>
          <w:sz w:val="22"/>
          <w:szCs w:val="22"/>
        </w:rPr>
        <w:tab/>
      </w:r>
      <w:r w:rsidR="00E30706" w:rsidRPr="00E30706">
        <w:rPr>
          <w:b/>
          <w:sz w:val="22"/>
          <w:szCs w:val="22"/>
        </w:rPr>
        <w:tab/>
      </w:r>
      <w:r w:rsidR="00E30706" w:rsidRPr="00E30706">
        <w:rPr>
          <w:b/>
          <w:sz w:val="22"/>
          <w:szCs w:val="22"/>
        </w:rPr>
        <w:tab/>
      </w:r>
      <w:r w:rsidR="00E30706" w:rsidRPr="00E30706">
        <w:rPr>
          <w:b/>
          <w:sz w:val="22"/>
          <w:szCs w:val="22"/>
        </w:rPr>
        <w:tab/>
      </w:r>
      <w:r w:rsidR="00E30706" w:rsidRPr="00E30706">
        <w:rPr>
          <w:b/>
          <w:sz w:val="22"/>
          <w:szCs w:val="22"/>
        </w:rPr>
        <w:tab/>
      </w:r>
      <w:r w:rsidR="00E30706" w:rsidRPr="00E30706">
        <w:rPr>
          <w:b/>
          <w:sz w:val="22"/>
          <w:szCs w:val="22"/>
        </w:rPr>
        <w:tab/>
      </w:r>
      <w:r w:rsidR="00E30706" w:rsidRPr="00E30706">
        <w:rPr>
          <w:b/>
          <w:sz w:val="22"/>
          <w:szCs w:val="22"/>
        </w:rPr>
        <w:tab/>
      </w:r>
      <w:r w:rsidR="00E30706" w:rsidRPr="003272B6">
        <w:rPr>
          <w:b/>
          <w:sz w:val="22"/>
          <w:szCs w:val="22"/>
          <w:u w:val="single"/>
        </w:rPr>
        <w:t>Technical Training</w:t>
      </w:r>
    </w:p>
    <w:p w:rsidR="00E30706" w:rsidRPr="00E82431" w:rsidRDefault="00301377" w:rsidP="00E30706">
      <w:pPr>
        <w:rPr>
          <w:b/>
          <w:sz w:val="22"/>
          <w:szCs w:val="22"/>
        </w:rPr>
      </w:pPr>
      <w:r w:rsidRPr="00E82431">
        <w:rPr>
          <w:sz w:val="22"/>
          <w:szCs w:val="22"/>
        </w:rPr>
        <w:t>Project Management Course</w:t>
      </w:r>
      <w:r w:rsidR="00E30706">
        <w:rPr>
          <w:sz w:val="22"/>
          <w:szCs w:val="22"/>
        </w:rPr>
        <w:tab/>
      </w:r>
      <w:r w:rsidR="00E30706">
        <w:rPr>
          <w:sz w:val="22"/>
          <w:szCs w:val="22"/>
        </w:rPr>
        <w:tab/>
      </w:r>
      <w:r w:rsidR="00E30706">
        <w:rPr>
          <w:sz w:val="22"/>
          <w:szCs w:val="22"/>
        </w:rPr>
        <w:tab/>
      </w:r>
      <w:r w:rsidR="00E30706">
        <w:rPr>
          <w:sz w:val="22"/>
          <w:szCs w:val="22"/>
        </w:rPr>
        <w:tab/>
      </w:r>
      <w:r w:rsidR="00E30706">
        <w:rPr>
          <w:sz w:val="22"/>
          <w:szCs w:val="22"/>
        </w:rPr>
        <w:tab/>
      </w:r>
      <w:r w:rsidR="00E30706" w:rsidRPr="00E82431">
        <w:rPr>
          <w:sz w:val="22"/>
          <w:szCs w:val="22"/>
        </w:rPr>
        <w:t>ASP.NET Fundamentals</w:t>
      </w:r>
    </w:p>
    <w:p w:rsidR="00E30706" w:rsidRPr="00E82431" w:rsidRDefault="00050BB0" w:rsidP="00E30706">
      <w:pPr>
        <w:rPr>
          <w:b/>
          <w:sz w:val="22"/>
          <w:szCs w:val="22"/>
        </w:rPr>
      </w:pPr>
      <w:r w:rsidRPr="00E82431">
        <w:rPr>
          <w:color w:val="000000"/>
          <w:sz w:val="22"/>
          <w:szCs w:val="22"/>
        </w:rPr>
        <w:t>Squadron Officer Course</w:t>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sidRPr="00E82431">
        <w:rPr>
          <w:sz w:val="22"/>
          <w:szCs w:val="22"/>
        </w:rPr>
        <w:t>SQL Reporting Services</w:t>
      </w:r>
    </w:p>
    <w:p w:rsidR="00E30706" w:rsidRPr="00E82431" w:rsidRDefault="00050BB0" w:rsidP="00E30706">
      <w:pPr>
        <w:rPr>
          <w:b/>
          <w:sz w:val="22"/>
          <w:szCs w:val="22"/>
        </w:rPr>
      </w:pPr>
      <w:r w:rsidRPr="00E82431">
        <w:rPr>
          <w:color w:val="000000"/>
          <w:sz w:val="22"/>
          <w:szCs w:val="22"/>
        </w:rPr>
        <w:t xml:space="preserve">Logistics Officer </w:t>
      </w:r>
      <w:r w:rsidR="002310C4" w:rsidRPr="00E82431">
        <w:rPr>
          <w:color w:val="000000"/>
          <w:sz w:val="22"/>
          <w:szCs w:val="22"/>
        </w:rPr>
        <w:t>Management</w:t>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sidRPr="00E82431">
        <w:rPr>
          <w:sz w:val="22"/>
          <w:szCs w:val="22"/>
        </w:rPr>
        <w:t xml:space="preserve">IBM </w:t>
      </w:r>
      <w:proofErr w:type="spellStart"/>
      <w:r w:rsidR="00E30706" w:rsidRPr="00E82431">
        <w:rPr>
          <w:sz w:val="22"/>
          <w:szCs w:val="22"/>
        </w:rPr>
        <w:t>FastT</w:t>
      </w:r>
      <w:proofErr w:type="spellEnd"/>
      <w:r w:rsidR="00E30706" w:rsidRPr="00E82431">
        <w:rPr>
          <w:sz w:val="22"/>
          <w:szCs w:val="22"/>
        </w:rPr>
        <w:t xml:space="preserve"> SAN course</w:t>
      </w:r>
    </w:p>
    <w:p w:rsidR="00E30706" w:rsidRPr="00E82431" w:rsidRDefault="00050BB0" w:rsidP="00E30706">
      <w:pPr>
        <w:rPr>
          <w:b/>
          <w:sz w:val="22"/>
          <w:szCs w:val="22"/>
        </w:rPr>
      </w:pPr>
      <w:r w:rsidRPr="00E82431">
        <w:rPr>
          <w:color w:val="000000"/>
          <w:sz w:val="22"/>
          <w:szCs w:val="22"/>
        </w:rPr>
        <w:t>Academy of Military science</w:t>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sidRPr="00E82431">
        <w:rPr>
          <w:sz w:val="22"/>
          <w:szCs w:val="22"/>
        </w:rPr>
        <w:t>Novell Netware 4.11 Administration</w:t>
      </w:r>
    </w:p>
    <w:p w:rsidR="00AA70C3" w:rsidRPr="00E82431" w:rsidRDefault="00AA70C3">
      <w:pPr>
        <w:rPr>
          <w:color w:val="000000"/>
          <w:sz w:val="22"/>
          <w:szCs w:val="22"/>
        </w:rPr>
      </w:pPr>
      <w:r w:rsidRPr="00E82431">
        <w:rPr>
          <w:color w:val="000000"/>
          <w:sz w:val="22"/>
          <w:szCs w:val="22"/>
        </w:rPr>
        <w:t>NCO Academy</w:t>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Pr>
          <w:color w:val="000000"/>
          <w:sz w:val="22"/>
          <w:szCs w:val="22"/>
        </w:rPr>
        <w:tab/>
      </w:r>
      <w:r w:rsidR="00E30706" w:rsidRPr="00E82431">
        <w:rPr>
          <w:sz w:val="22"/>
          <w:szCs w:val="22"/>
        </w:rPr>
        <w:t>Microsoft Windows NT Administration</w:t>
      </w:r>
    </w:p>
    <w:p w:rsidR="00E30706" w:rsidRPr="00EB409A" w:rsidRDefault="00050BB0" w:rsidP="00E30706">
      <w:pPr>
        <w:rPr>
          <w:b/>
          <w:sz w:val="22"/>
          <w:szCs w:val="22"/>
        </w:rPr>
      </w:pPr>
      <w:r w:rsidRPr="00E82431">
        <w:rPr>
          <w:color w:val="000000"/>
          <w:sz w:val="22"/>
          <w:szCs w:val="22"/>
        </w:rPr>
        <w:t>Engineering Installation Team Chief Academy</w:t>
      </w:r>
      <w:r w:rsidR="00E30706">
        <w:rPr>
          <w:color w:val="000000"/>
          <w:sz w:val="22"/>
          <w:szCs w:val="22"/>
        </w:rPr>
        <w:tab/>
      </w:r>
      <w:r w:rsidR="00E30706">
        <w:rPr>
          <w:color w:val="000000"/>
          <w:sz w:val="22"/>
          <w:szCs w:val="22"/>
        </w:rPr>
        <w:tab/>
      </w:r>
      <w:r w:rsidR="00E30706">
        <w:rPr>
          <w:color w:val="000000"/>
          <w:sz w:val="22"/>
          <w:szCs w:val="22"/>
        </w:rPr>
        <w:tab/>
      </w:r>
      <w:proofErr w:type="gramStart"/>
      <w:r w:rsidR="00E30706" w:rsidRPr="00E82431">
        <w:rPr>
          <w:sz w:val="22"/>
          <w:szCs w:val="22"/>
        </w:rPr>
        <w:t>Inside</w:t>
      </w:r>
      <w:proofErr w:type="gramEnd"/>
      <w:r w:rsidR="00E30706" w:rsidRPr="00E82431">
        <w:rPr>
          <w:sz w:val="22"/>
          <w:szCs w:val="22"/>
        </w:rPr>
        <w:t xml:space="preserve"> Plant Electronics and Installation Practices</w:t>
      </w:r>
    </w:p>
    <w:sectPr w:rsidR="00E30706" w:rsidRPr="00EB409A" w:rsidSect="00B031F4">
      <w:type w:val="continuous"/>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FC2" w:rsidRDefault="00F95FC2" w:rsidP="00952537">
      <w:r>
        <w:separator/>
      </w:r>
    </w:p>
  </w:endnote>
  <w:endnote w:type="continuationSeparator" w:id="0">
    <w:p w:rsidR="00F95FC2" w:rsidRDefault="00F95FC2" w:rsidP="0095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37" w:rsidRDefault="009525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37" w:rsidRDefault="009525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37" w:rsidRDefault="009525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FC2" w:rsidRDefault="00F95FC2" w:rsidP="00952537">
      <w:r>
        <w:separator/>
      </w:r>
    </w:p>
  </w:footnote>
  <w:footnote w:type="continuationSeparator" w:id="0">
    <w:p w:rsidR="00F95FC2" w:rsidRDefault="00F95FC2" w:rsidP="0095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37" w:rsidRDefault="009525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37" w:rsidRDefault="009525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37" w:rsidRDefault="009525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5C76"/>
    <w:multiLevelType w:val="hybridMultilevel"/>
    <w:tmpl w:val="D496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A4D44"/>
    <w:multiLevelType w:val="hybridMultilevel"/>
    <w:tmpl w:val="C2F8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F34E5"/>
    <w:multiLevelType w:val="hybridMultilevel"/>
    <w:tmpl w:val="576656C8"/>
    <w:lvl w:ilvl="0" w:tplc="07709762">
      <w:start w:val="1"/>
      <w:numFmt w:val="bullet"/>
      <w:lvlText w:val=""/>
      <w:lvlJc w:val="left"/>
      <w:pPr>
        <w:ind w:left="2880" w:hanging="360"/>
      </w:pPr>
      <w:rPr>
        <w:rFonts w:ascii="Symbol" w:hAnsi="Symbol" w:hint="default"/>
      </w:rPr>
    </w:lvl>
    <w:lvl w:ilvl="1" w:tplc="22464BC0">
      <w:start w:val="1"/>
      <w:numFmt w:val="bullet"/>
      <w:lvlText w:val="o"/>
      <w:lvlJc w:val="left"/>
      <w:pPr>
        <w:ind w:left="3600" w:hanging="360"/>
      </w:pPr>
      <w:rPr>
        <w:rFonts w:ascii="Courier New" w:hAnsi="Courier New" w:cs="Courier New" w:hint="default"/>
      </w:rPr>
    </w:lvl>
    <w:lvl w:ilvl="2" w:tplc="8826BD02">
      <w:start w:val="1"/>
      <w:numFmt w:val="bullet"/>
      <w:lvlText w:val=""/>
      <w:lvlJc w:val="left"/>
      <w:pPr>
        <w:ind w:left="4320" w:hanging="360"/>
      </w:pPr>
      <w:rPr>
        <w:rFonts w:ascii="Wingdings" w:hAnsi="Wingdings" w:hint="default"/>
      </w:rPr>
    </w:lvl>
    <w:lvl w:ilvl="3" w:tplc="AB3CBA3E">
      <w:start w:val="1"/>
      <w:numFmt w:val="bullet"/>
      <w:lvlText w:val=""/>
      <w:lvlJc w:val="left"/>
      <w:pPr>
        <w:ind w:left="5040" w:hanging="360"/>
      </w:pPr>
      <w:rPr>
        <w:rFonts w:ascii="Symbol" w:hAnsi="Symbol" w:hint="default"/>
      </w:rPr>
    </w:lvl>
    <w:lvl w:ilvl="4" w:tplc="5FD4E0B2">
      <w:start w:val="1"/>
      <w:numFmt w:val="bullet"/>
      <w:lvlText w:val="o"/>
      <w:lvlJc w:val="left"/>
      <w:pPr>
        <w:ind w:left="5760" w:hanging="360"/>
      </w:pPr>
      <w:rPr>
        <w:rFonts w:ascii="Courier New" w:hAnsi="Courier New" w:cs="Courier New" w:hint="default"/>
      </w:rPr>
    </w:lvl>
    <w:lvl w:ilvl="5" w:tplc="97E225FE">
      <w:start w:val="1"/>
      <w:numFmt w:val="bullet"/>
      <w:lvlText w:val=""/>
      <w:lvlJc w:val="left"/>
      <w:pPr>
        <w:ind w:left="6480" w:hanging="360"/>
      </w:pPr>
      <w:rPr>
        <w:rFonts w:ascii="Wingdings" w:hAnsi="Wingdings" w:hint="default"/>
      </w:rPr>
    </w:lvl>
    <w:lvl w:ilvl="6" w:tplc="D6F2BE10">
      <w:start w:val="1"/>
      <w:numFmt w:val="bullet"/>
      <w:lvlText w:val=""/>
      <w:lvlJc w:val="left"/>
      <w:pPr>
        <w:ind w:left="7200" w:hanging="360"/>
      </w:pPr>
      <w:rPr>
        <w:rFonts w:ascii="Symbol" w:hAnsi="Symbol" w:hint="default"/>
      </w:rPr>
    </w:lvl>
    <w:lvl w:ilvl="7" w:tplc="26448224">
      <w:start w:val="1"/>
      <w:numFmt w:val="bullet"/>
      <w:lvlText w:val="o"/>
      <w:lvlJc w:val="left"/>
      <w:pPr>
        <w:ind w:left="7920" w:hanging="360"/>
      </w:pPr>
      <w:rPr>
        <w:rFonts w:ascii="Courier New" w:hAnsi="Courier New" w:cs="Courier New" w:hint="default"/>
      </w:rPr>
    </w:lvl>
    <w:lvl w:ilvl="8" w:tplc="37DEBA08">
      <w:start w:val="1"/>
      <w:numFmt w:val="bullet"/>
      <w:lvlText w:val=""/>
      <w:lvlJc w:val="left"/>
      <w:pPr>
        <w:ind w:left="8640" w:hanging="360"/>
      </w:pPr>
      <w:rPr>
        <w:rFonts w:ascii="Wingdings" w:hAnsi="Wingdings" w:hint="default"/>
      </w:rPr>
    </w:lvl>
  </w:abstractNum>
  <w:abstractNum w:abstractNumId="3">
    <w:nsid w:val="190F0DD5"/>
    <w:multiLevelType w:val="hybridMultilevel"/>
    <w:tmpl w:val="00D68FA4"/>
    <w:lvl w:ilvl="0" w:tplc="F89AE5FE">
      <w:start w:val="816"/>
      <w:numFmt w:val="bullet"/>
      <w:lvlText w:val="-"/>
      <w:lvlJc w:val="left"/>
      <w:pPr>
        <w:ind w:left="720" w:hanging="360"/>
      </w:pPr>
      <w:rPr>
        <w:rFonts w:ascii="Arial Narrow" w:eastAsia="Calibri" w:hAnsi="Arial Narrow" w:cs="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528D9"/>
    <w:multiLevelType w:val="hybridMultilevel"/>
    <w:tmpl w:val="AECE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C1982"/>
    <w:multiLevelType w:val="hybridMultilevel"/>
    <w:tmpl w:val="84CA98E2"/>
    <w:lvl w:ilvl="0" w:tplc="983E16D6">
      <w:start w:val="1"/>
      <w:numFmt w:val="bullet"/>
      <w:lvlText w:val=""/>
      <w:lvlJc w:val="left"/>
      <w:pPr>
        <w:ind w:left="1440" w:hanging="360"/>
      </w:pPr>
      <w:rPr>
        <w:rFonts w:ascii="Symbol" w:hAnsi="Symbol" w:hint="default"/>
      </w:rPr>
    </w:lvl>
    <w:lvl w:ilvl="1" w:tplc="896EE584">
      <w:start w:val="1"/>
      <w:numFmt w:val="bullet"/>
      <w:lvlText w:val="o"/>
      <w:lvlJc w:val="left"/>
      <w:pPr>
        <w:ind w:left="2160" w:hanging="360"/>
      </w:pPr>
      <w:rPr>
        <w:rFonts w:ascii="Courier New" w:hAnsi="Courier New" w:cs="Courier New" w:hint="default"/>
      </w:rPr>
    </w:lvl>
    <w:lvl w:ilvl="2" w:tplc="B89250C4">
      <w:start w:val="1"/>
      <w:numFmt w:val="bullet"/>
      <w:lvlText w:val=""/>
      <w:lvlJc w:val="left"/>
      <w:pPr>
        <w:ind w:left="2880" w:hanging="360"/>
      </w:pPr>
      <w:rPr>
        <w:rFonts w:ascii="Wingdings" w:hAnsi="Wingdings" w:hint="default"/>
      </w:rPr>
    </w:lvl>
    <w:lvl w:ilvl="3" w:tplc="C7A0DF34">
      <w:start w:val="1"/>
      <w:numFmt w:val="bullet"/>
      <w:lvlText w:val=""/>
      <w:lvlJc w:val="left"/>
      <w:pPr>
        <w:ind w:left="3600" w:hanging="360"/>
      </w:pPr>
      <w:rPr>
        <w:rFonts w:ascii="Symbol" w:hAnsi="Symbol" w:hint="default"/>
      </w:rPr>
    </w:lvl>
    <w:lvl w:ilvl="4" w:tplc="5F62C832">
      <w:start w:val="1"/>
      <w:numFmt w:val="bullet"/>
      <w:lvlText w:val="o"/>
      <w:lvlJc w:val="left"/>
      <w:pPr>
        <w:ind w:left="4320" w:hanging="360"/>
      </w:pPr>
      <w:rPr>
        <w:rFonts w:ascii="Courier New" w:hAnsi="Courier New" w:cs="Courier New" w:hint="default"/>
      </w:rPr>
    </w:lvl>
    <w:lvl w:ilvl="5" w:tplc="DA92908A">
      <w:start w:val="1"/>
      <w:numFmt w:val="bullet"/>
      <w:lvlText w:val=""/>
      <w:lvlJc w:val="left"/>
      <w:pPr>
        <w:ind w:left="5040" w:hanging="360"/>
      </w:pPr>
      <w:rPr>
        <w:rFonts w:ascii="Wingdings" w:hAnsi="Wingdings" w:hint="default"/>
      </w:rPr>
    </w:lvl>
    <w:lvl w:ilvl="6" w:tplc="A4A6F448">
      <w:start w:val="1"/>
      <w:numFmt w:val="bullet"/>
      <w:lvlText w:val=""/>
      <w:lvlJc w:val="left"/>
      <w:pPr>
        <w:ind w:left="5760" w:hanging="360"/>
      </w:pPr>
      <w:rPr>
        <w:rFonts w:ascii="Symbol" w:hAnsi="Symbol" w:hint="default"/>
      </w:rPr>
    </w:lvl>
    <w:lvl w:ilvl="7" w:tplc="32843D3A">
      <w:start w:val="1"/>
      <w:numFmt w:val="bullet"/>
      <w:lvlText w:val="o"/>
      <w:lvlJc w:val="left"/>
      <w:pPr>
        <w:ind w:left="6480" w:hanging="360"/>
      </w:pPr>
      <w:rPr>
        <w:rFonts w:ascii="Courier New" w:hAnsi="Courier New" w:cs="Courier New" w:hint="default"/>
      </w:rPr>
    </w:lvl>
    <w:lvl w:ilvl="8" w:tplc="359E63A6">
      <w:start w:val="1"/>
      <w:numFmt w:val="bullet"/>
      <w:lvlText w:val=""/>
      <w:lvlJc w:val="left"/>
      <w:pPr>
        <w:ind w:left="7200" w:hanging="360"/>
      </w:pPr>
      <w:rPr>
        <w:rFonts w:ascii="Wingdings" w:hAnsi="Wingdings" w:hint="default"/>
      </w:rPr>
    </w:lvl>
  </w:abstractNum>
  <w:abstractNum w:abstractNumId="6">
    <w:nsid w:val="4FEB2530"/>
    <w:multiLevelType w:val="hybridMultilevel"/>
    <w:tmpl w:val="A5D4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B6BCC"/>
    <w:multiLevelType w:val="hybridMultilevel"/>
    <w:tmpl w:val="E7B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EA5325"/>
    <w:multiLevelType w:val="hybridMultilevel"/>
    <w:tmpl w:val="F17258DE"/>
    <w:lvl w:ilvl="0" w:tplc="99E68446">
      <w:start w:val="1"/>
      <w:numFmt w:val="bullet"/>
      <w:lvlText w:val=""/>
      <w:lvlJc w:val="left"/>
      <w:pPr>
        <w:ind w:left="720" w:hanging="360"/>
      </w:pPr>
      <w:rPr>
        <w:rFonts w:ascii="Symbol" w:hAnsi="Symbol" w:hint="default"/>
      </w:rPr>
    </w:lvl>
    <w:lvl w:ilvl="1" w:tplc="019C2006">
      <w:start w:val="1"/>
      <w:numFmt w:val="bullet"/>
      <w:lvlText w:val="o"/>
      <w:lvlJc w:val="left"/>
      <w:pPr>
        <w:ind w:left="1440" w:hanging="360"/>
      </w:pPr>
      <w:rPr>
        <w:rFonts w:ascii="Courier New" w:hAnsi="Courier New" w:cs="Courier New" w:hint="default"/>
      </w:rPr>
    </w:lvl>
    <w:lvl w:ilvl="2" w:tplc="ED7A24DC">
      <w:start w:val="1"/>
      <w:numFmt w:val="bullet"/>
      <w:lvlText w:val=""/>
      <w:lvlJc w:val="left"/>
      <w:pPr>
        <w:ind w:left="2160" w:hanging="360"/>
      </w:pPr>
      <w:rPr>
        <w:rFonts w:ascii="Wingdings" w:hAnsi="Wingdings" w:hint="default"/>
      </w:rPr>
    </w:lvl>
    <w:lvl w:ilvl="3" w:tplc="5F7218E2">
      <w:start w:val="1"/>
      <w:numFmt w:val="bullet"/>
      <w:lvlText w:val=""/>
      <w:lvlJc w:val="left"/>
      <w:pPr>
        <w:ind w:left="2880" w:hanging="360"/>
      </w:pPr>
      <w:rPr>
        <w:rFonts w:ascii="Symbol" w:hAnsi="Symbol" w:hint="default"/>
      </w:rPr>
    </w:lvl>
    <w:lvl w:ilvl="4" w:tplc="F9943648">
      <w:start w:val="1"/>
      <w:numFmt w:val="bullet"/>
      <w:lvlText w:val="o"/>
      <w:lvlJc w:val="left"/>
      <w:pPr>
        <w:ind w:left="3600" w:hanging="360"/>
      </w:pPr>
      <w:rPr>
        <w:rFonts w:ascii="Courier New" w:hAnsi="Courier New" w:cs="Courier New" w:hint="default"/>
      </w:rPr>
    </w:lvl>
    <w:lvl w:ilvl="5" w:tplc="BF4A115C">
      <w:start w:val="1"/>
      <w:numFmt w:val="bullet"/>
      <w:lvlText w:val=""/>
      <w:lvlJc w:val="left"/>
      <w:pPr>
        <w:ind w:left="4320" w:hanging="360"/>
      </w:pPr>
      <w:rPr>
        <w:rFonts w:ascii="Wingdings" w:hAnsi="Wingdings" w:hint="default"/>
      </w:rPr>
    </w:lvl>
    <w:lvl w:ilvl="6" w:tplc="72A6C1F8">
      <w:start w:val="1"/>
      <w:numFmt w:val="bullet"/>
      <w:lvlText w:val=""/>
      <w:lvlJc w:val="left"/>
      <w:pPr>
        <w:ind w:left="5040" w:hanging="360"/>
      </w:pPr>
      <w:rPr>
        <w:rFonts w:ascii="Symbol" w:hAnsi="Symbol" w:hint="default"/>
      </w:rPr>
    </w:lvl>
    <w:lvl w:ilvl="7" w:tplc="E5102130">
      <w:start w:val="1"/>
      <w:numFmt w:val="bullet"/>
      <w:lvlText w:val="o"/>
      <w:lvlJc w:val="left"/>
      <w:pPr>
        <w:ind w:left="5760" w:hanging="360"/>
      </w:pPr>
      <w:rPr>
        <w:rFonts w:ascii="Courier New" w:hAnsi="Courier New" w:cs="Courier New" w:hint="default"/>
      </w:rPr>
    </w:lvl>
    <w:lvl w:ilvl="8" w:tplc="B9A22600">
      <w:start w:val="1"/>
      <w:numFmt w:val="bullet"/>
      <w:lvlText w:val=""/>
      <w:lvlJc w:val="left"/>
      <w:pPr>
        <w:ind w:left="6480" w:hanging="360"/>
      </w:pPr>
      <w:rPr>
        <w:rFonts w:ascii="Wingdings" w:hAnsi="Wingdings" w:hint="default"/>
      </w:rPr>
    </w:lvl>
  </w:abstractNum>
  <w:abstractNum w:abstractNumId="9">
    <w:nsid w:val="66923DCF"/>
    <w:multiLevelType w:val="hybridMultilevel"/>
    <w:tmpl w:val="63204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8A6324"/>
    <w:multiLevelType w:val="hybridMultilevel"/>
    <w:tmpl w:val="43AC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E805F1"/>
    <w:multiLevelType w:val="hybridMultilevel"/>
    <w:tmpl w:val="2BC4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0"/>
  </w:num>
  <w:num w:numId="6">
    <w:abstractNumId w:val="7"/>
  </w:num>
  <w:num w:numId="7">
    <w:abstractNumId w:val="6"/>
  </w:num>
  <w:num w:numId="8">
    <w:abstractNumId w:val="1"/>
  </w:num>
  <w:num w:numId="9">
    <w:abstractNumId w:val="9"/>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25"/>
    <w:rsid w:val="00050BB0"/>
    <w:rsid w:val="00074ACB"/>
    <w:rsid w:val="000C506E"/>
    <w:rsid w:val="000E1347"/>
    <w:rsid w:val="000E1E35"/>
    <w:rsid w:val="000E2FE4"/>
    <w:rsid w:val="00103834"/>
    <w:rsid w:val="0013725D"/>
    <w:rsid w:val="00166998"/>
    <w:rsid w:val="00176641"/>
    <w:rsid w:val="001E2F10"/>
    <w:rsid w:val="001F4FE9"/>
    <w:rsid w:val="002022D2"/>
    <w:rsid w:val="002275FD"/>
    <w:rsid w:val="002310C4"/>
    <w:rsid w:val="00271465"/>
    <w:rsid w:val="00297DD2"/>
    <w:rsid w:val="002C20CA"/>
    <w:rsid w:val="002C34F6"/>
    <w:rsid w:val="002E7D4B"/>
    <w:rsid w:val="00301377"/>
    <w:rsid w:val="00325E07"/>
    <w:rsid w:val="003272B6"/>
    <w:rsid w:val="00350325"/>
    <w:rsid w:val="00364E89"/>
    <w:rsid w:val="003B7A58"/>
    <w:rsid w:val="003C243C"/>
    <w:rsid w:val="003D29CB"/>
    <w:rsid w:val="00410738"/>
    <w:rsid w:val="0044041E"/>
    <w:rsid w:val="004679AB"/>
    <w:rsid w:val="004C0D92"/>
    <w:rsid w:val="004C11BC"/>
    <w:rsid w:val="004F4A1F"/>
    <w:rsid w:val="005528A3"/>
    <w:rsid w:val="00580C66"/>
    <w:rsid w:val="005C0588"/>
    <w:rsid w:val="00611672"/>
    <w:rsid w:val="00676207"/>
    <w:rsid w:val="006A0C46"/>
    <w:rsid w:val="006F5EC0"/>
    <w:rsid w:val="006F70FF"/>
    <w:rsid w:val="007F02C5"/>
    <w:rsid w:val="007F5B38"/>
    <w:rsid w:val="00816DFE"/>
    <w:rsid w:val="00867920"/>
    <w:rsid w:val="008907CC"/>
    <w:rsid w:val="008B458D"/>
    <w:rsid w:val="008B6B22"/>
    <w:rsid w:val="008C018B"/>
    <w:rsid w:val="008C3C5E"/>
    <w:rsid w:val="008D13BA"/>
    <w:rsid w:val="008D3820"/>
    <w:rsid w:val="008D7C5D"/>
    <w:rsid w:val="009304B2"/>
    <w:rsid w:val="009350BB"/>
    <w:rsid w:val="00952537"/>
    <w:rsid w:val="00954D05"/>
    <w:rsid w:val="009938FF"/>
    <w:rsid w:val="00A23C4A"/>
    <w:rsid w:val="00A26465"/>
    <w:rsid w:val="00A32132"/>
    <w:rsid w:val="00A40B06"/>
    <w:rsid w:val="00A43D0B"/>
    <w:rsid w:val="00A44B6F"/>
    <w:rsid w:val="00AA70C3"/>
    <w:rsid w:val="00AE6C17"/>
    <w:rsid w:val="00B031F4"/>
    <w:rsid w:val="00B63563"/>
    <w:rsid w:val="00BC76E7"/>
    <w:rsid w:val="00C329E3"/>
    <w:rsid w:val="00C90E51"/>
    <w:rsid w:val="00CC5997"/>
    <w:rsid w:val="00CD0DB6"/>
    <w:rsid w:val="00CE35FA"/>
    <w:rsid w:val="00D04A74"/>
    <w:rsid w:val="00D170E2"/>
    <w:rsid w:val="00D47E25"/>
    <w:rsid w:val="00DC25D6"/>
    <w:rsid w:val="00DE7EEB"/>
    <w:rsid w:val="00E30706"/>
    <w:rsid w:val="00E54382"/>
    <w:rsid w:val="00E82431"/>
    <w:rsid w:val="00EB409A"/>
    <w:rsid w:val="00EF7771"/>
    <w:rsid w:val="00F80E1B"/>
    <w:rsid w:val="00F9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820"/>
    <w:pPr>
      <w:spacing w:after="0" w:line="240" w:lineRule="auto"/>
    </w:pPr>
    <w:rPr>
      <w:rFonts w:ascii="Times New Roman"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3820"/>
    <w:rPr>
      <w:color w:val="0000FF"/>
      <w:u w:val="single"/>
    </w:rPr>
  </w:style>
  <w:style w:type="paragraph" w:customStyle="1" w:styleId="Default">
    <w:name w:val="Default"/>
    <w:rsid w:val="008D3820"/>
    <w:pPr>
      <w:spacing w:after="0" w:line="240" w:lineRule="auto"/>
    </w:pPr>
    <w:rPr>
      <w:rFonts w:ascii="Arial Narrow" w:hAnsi="Arial Narrow" w:cs="Arial Narrow"/>
      <w:color w:val="000000"/>
      <w:sz w:val="24"/>
      <w:szCs w:val="24"/>
    </w:rPr>
  </w:style>
  <w:style w:type="paragraph" w:styleId="ListParagraph">
    <w:name w:val="List Paragraph"/>
    <w:basedOn w:val="Normal"/>
    <w:uiPriority w:val="34"/>
    <w:qFormat/>
    <w:rsid w:val="008D3820"/>
    <w:pPr>
      <w:ind w:left="720"/>
      <w:contextualSpacing/>
    </w:pPr>
  </w:style>
  <w:style w:type="character" w:styleId="CommentReference">
    <w:name w:val="annotation reference"/>
    <w:basedOn w:val="DefaultParagraphFont"/>
    <w:uiPriority w:val="99"/>
    <w:semiHidden/>
    <w:unhideWhenUsed/>
    <w:rsid w:val="009350BB"/>
    <w:rPr>
      <w:sz w:val="16"/>
      <w:szCs w:val="16"/>
    </w:rPr>
  </w:style>
  <w:style w:type="paragraph" w:styleId="CommentText">
    <w:name w:val="annotation text"/>
    <w:basedOn w:val="Normal"/>
    <w:link w:val="CommentTextChar"/>
    <w:uiPriority w:val="99"/>
    <w:semiHidden/>
    <w:unhideWhenUsed/>
    <w:rsid w:val="009350BB"/>
    <w:rPr>
      <w:sz w:val="20"/>
      <w:szCs w:val="20"/>
    </w:rPr>
  </w:style>
  <w:style w:type="character" w:customStyle="1" w:styleId="CommentTextChar">
    <w:name w:val="Comment Text Char"/>
    <w:basedOn w:val="DefaultParagraphFont"/>
    <w:link w:val="CommentText"/>
    <w:uiPriority w:val="99"/>
    <w:semiHidden/>
    <w:rsid w:val="009350BB"/>
    <w:rPr>
      <w:rFonts w:ascii="Times New Roman" w:eastAsia="Times New Roman"/>
      <w:sz w:val="20"/>
      <w:szCs w:val="20"/>
    </w:rPr>
  </w:style>
  <w:style w:type="paragraph" w:styleId="CommentSubject">
    <w:name w:val="annotation subject"/>
    <w:basedOn w:val="CommentText"/>
    <w:next w:val="CommentText"/>
    <w:link w:val="CommentSubjectChar"/>
    <w:uiPriority w:val="99"/>
    <w:semiHidden/>
    <w:unhideWhenUsed/>
    <w:rsid w:val="009350BB"/>
    <w:rPr>
      <w:b/>
      <w:bCs/>
    </w:rPr>
  </w:style>
  <w:style w:type="character" w:customStyle="1" w:styleId="CommentSubjectChar">
    <w:name w:val="Comment Subject Char"/>
    <w:basedOn w:val="CommentTextChar"/>
    <w:link w:val="CommentSubject"/>
    <w:uiPriority w:val="99"/>
    <w:semiHidden/>
    <w:rsid w:val="009350BB"/>
    <w:rPr>
      <w:rFonts w:ascii="Times New Roman" w:eastAsia="Times New Roman"/>
      <w:b/>
      <w:bCs/>
      <w:sz w:val="20"/>
      <w:szCs w:val="20"/>
    </w:rPr>
  </w:style>
  <w:style w:type="paragraph" w:styleId="BalloonText">
    <w:name w:val="Balloon Text"/>
    <w:basedOn w:val="Normal"/>
    <w:link w:val="BalloonTextChar"/>
    <w:uiPriority w:val="99"/>
    <w:semiHidden/>
    <w:unhideWhenUsed/>
    <w:rsid w:val="009350BB"/>
    <w:rPr>
      <w:rFonts w:ascii="Tahoma" w:hAnsi="Tahoma" w:cs="Tahoma"/>
      <w:sz w:val="16"/>
      <w:szCs w:val="16"/>
    </w:rPr>
  </w:style>
  <w:style w:type="character" w:customStyle="1" w:styleId="BalloonTextChar">
    <w:name w:val="Balloon Text Char"/>
    <w:basedOn w:val="DefaultParagraphFont"/>
    <w:link w:val="BalloonText"/>
    <w:uiPriority w:val="99"/>
    <w:semiHidden/>
    <w:rsid w:val="009350BB"/>
    <w:rPr>
      <w:rFonts w:ascii="Tahoma" w:eastAsia="Times New Roman" w:hAnsi="Tahoma" w:cs="Tahoma"/>
      <w:sz w:val="16"/>
      <w:szCs w:val="16"/>
    </w:rPr>
  </w:style>
  <w:style w:type="paragraph" w:styleId="NormalWeb">
    <w:name w:val="Normal (Web)"/>
    <w:basedOn w:val="Normal"/>
    <w:uiPriority w:val="99"/>
    <w:unhideWhenUsed/>
    <w:rsid w:val="00C90E51"/>
    <w:pPr>
      <w:spacing w:before="100" w:beforeAutospacing="1" w:after="100" w:afterAutospacing="1"/>
    </w:pPr>
  </w:style>
  <w:style w:type="paragraph" w:styleId="Header">
    <w:name w:val="header"/>
    <w:basedOn w:val="Normal"/>
    <w:link w:val="HeaderChar"/>
    <w:uiPriority w:val="99"/>
    <w:semiHidden/>
    <w:unhideWhenUsed/>
    <w:rsid w:val="00952537"/>
    <w:pPr>
      <w:tabs>
        <w:tab w:val="center" w:pos="4680"/>
        <w:tab w:val="right" w:pos="9360"/>
      </w:tabs>
    </w:pPr>
  </w:style>
  <w:style w:type="character" w:customStyle="1" w:styleId="HeaderChar">
    <w:name w:val="Header Char"/>
    <w:basedOn w:val="DefaultParagraphFont"/>
    <w:link w:val="Header"/>
    <w:uiPriority w:val="99"/>
    <w:semiHidden/>
    <w:rsid w:val="00952537"/>
    <w:rPr>
      <w:rFonts w:ascii="Times New Roman" w:eastAsia="Times New Roman"/>
      <w:sz w:val="24"/>
      <w:szCs w:val="24"/>
    </w:rPr>
  </w:style>
  <w:style w:type="paragraph" w:styleId="Footer">
    <w:name w:val="footer"/>
    <w:basedOn w:val="Normal"/>
    <w:link w:val="FooterChar"/>
    <w:uiPriority w:val="99"/>
    <w:semiHidden/>
    <w:unhideWhenUsed/>
    <w:rsid w:val="00952537"/>
    <w:pPr>
      <w:tabs>
        <w:tab w:val="center" w:pos="4680"/>
        <w:tab w:val="right" w:pos="9360"/>
      </w:tabs>
    </w:pPr>
  </w:style>
  <w:style w:type="character" w:customStyle="1" w:styleId="FooterChar">
    <w:name w:val="Footer Char"/>
    <w:basedOn w:val="DefaultParagraphFont"/>
    <w:link w:val="Footer"/>
    <w:uiPriority w:val="99"/>
    <w:semiHidden/>
    <w:rsid w:val="00952537"/>
    <w:rPr>
      <w:rFonts w:ascii="Times New Roman"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820"/>
    <w:pPr>
      <w:spacing w:after="0" w:line="240" w:lineRule="auto"/>
    </w:pPr>
    <w:rPr>
      <w:rFonts w:ascii="Times New Roman"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3820"/>
    <w:rPr>
      <w:color w:val="0000FF"/>
      <w:u w:val="single"/>
    </w:rPr>
  </w:style>
  <w:style w:type="paragraph" w:customStyle="1" w:styleId="Default">
    <w:name w:val="Default"/>
    <w:rsid w:val="008D3820"/>
    <w:pPr>
      <w:spacing w:after="0" w:line="240" w:lineRule="auto"/>
    </w:pPr>
    <w:rPr>
      <w:rFonts w:ascii="Arial Narrow" w:hAnsi="Arial Narrow" w:cs="Arial Narrow"/>
      <w:color w:val="000000"/>
      <w:sz w:val="24"/>
      <w:szCs w:val="24"/>
    </w:rPr>
  </w:style>
  <w:style w:type="paragraph" w:styleId="ListParagraph">
    <w:name w:val="List Paragraph"/>
    <w:basedOn w:val="Normal"/>
    <w:uiPriority w:val="34"/>
    <w:qFormat/>
    <w:rsid w:val="008D3820"/>
    <w:pPr>
      <w:ind w:left="720"/>
      <w:contextualSpacing/>
    </w:pPr>
  </w:style>
  <w:style w:type="character" w:styleId="CommentReference">
    <w:name w:val="annotation reference"/>
    <w:basedOn w:val="DefaultParagraphFont"/>
    <w:uiPriority w:val="99"/>
    <w:semiHidden/>
    <w:unhideWhenUsed/>
    <w:rsid w:val="009350BB"/>
    <w:rPr>
      <w:sz w:val="16"/>
      <w:szCs w:val="16"/>
    </w:rPr>
  </w:style>
  <w:style w:type="paragraph" w:styleId="CommentText">
    <w:name w:val="annotation text"/>
    <w:basedOn w:val="Normal"/>
    <w:link w:val="CommentTextChar"/>
    <w:uiPriority w:val="99"/>
    <w:semiHidden/>
    <w:unhideWhenUsed/>
    <w:rsid w:val="009350BB"/>
    <w:rPr>
      <w:sz w:val="20"/>
      <w:szCs w:val="20"/>
    </w:rPr>
  </w:style>
  <w:style w:type="character" w:customStyle="1" w:styleId="CommentTextChar">
    <w:name w:val="Comment Text Char"/>
    <w:basedOn w:val="DefaultParagraphFont"/>
    <w:link w:val="CommentText"/>
    <w:uiPriority w:val="99"/>
    <w:semiHidden/>
    <w:rsid w:val="009350BB"/>
    <w:rPr>
      <w:rFonts w:ascii="Times New Roman" w:eastAsia="Times New Roman"/>
      <w:sz w:val="20"/>
      <w:szCs w:val="20"/>
    </w:rPr>
  </w:style>
  <w:style w:type="paragraph" w:styleId="CommentSubject">
    <w:name w:val="annotation subject"/>
    <w:basedOn w:val="CommentText"/>
    <w:next w:val="CommentText"/>
    <w:link w:val="CommentSubjectChar"/>
    <w:uiPriority w:val="99"/>
    <w:semiHidden/>
    <w:unhideWhenUsed/>
    <w:rsid w:val="009350BB"/>
    <w:rPr>
      <w:b/>
      <w:bCs/>
    </w:rPr>
  </w:style>
  <w:style w:type="character" w:customStyle="1" w:styleId="CommentSubjectChar">
    <w:name w:val="Comment Subject Char"/>
    <w:basedOn w:val="CommentTextChar"/>
    <w:link w:val="CommentSubject"/>
    <w:uiPriority w:val="99"/>
    <w:semiHidden/>
    <w:rsid w:val="009350BB"/>
    <w:rPr>
      <w:rFonts w:ascii="Times New Roman" w:eastAsia="Times New Roman"/>
      <w:b/>
      <w:bCs/>
      <w:sz w:val="20"/>
      <w:szCs w:val="20"/>
    </w:rPr>
  </w:style>
  <w:style w:type="paragraph" w:styleId="BalloonText">
    <w:name w:val="Balloon Text"/>
    <w:basedOn w:val="Normal"/>
    <w:link w:val="BalloonTextChar"/>
    <w:uiPriority w:val="99"/>
    <w:semiHidden/>
    <w:unhideWhenUsed/>
    <w:rsid w:val="009350BB"/>
    <w:rPr>
      <w:rFonts w:ascii="Tahoma" w:hAnsi="Tahoma" w:cs="Tahoma"/>
      <w:sz w:val="16"/>
      <w:szCs w:val="16"/>
    </w:rPr>
  </w:style>
  <w:style w:type="character" w:customStyle="1" w:styleId="BalloonTextChar">
    <w:name w:val="Balloon Text Char"/>
    <w:basedOn w:val="DefaultParagraphFont"/>
    <w:link w:val="BalloonText"/>
    <w:uiPriority w:val="99"/>
    <w:semiHidden/>
    <w:rsid w:val="009350BB"/>
    <w:rPr>
      <w:rFonts w:ascii="Tahoma" w:eastAsia="Times New Roman" w:hAnsi="Tahoma" w:cs="Tahoma"/>
      <w:sz w:val="16"/>
      <w:szCs w:val="16"/>
    </w:rPr>
  </w:style>
  <w:style w:type="paragraph" w:styleId="NormalWeb">
    <w:name w:val="Normal (Web)"/>
    <w:basedOn w:val="Normal"/>
    <w:uiPriority w:val="99"/>
    <w:unhideWhenUsed/>
    <w:rsid w:val="00C90E51"/>
    <w:pPr>
      <w:spacing w:before="100" w:beforeAutospacing="1" w:after="100" w:afterAutospacing="1"/>
    </w:pPr>
  </w:style>
  <w:style w:type="paragraph" w:styleId="Header">
    <w:name w:val="header"/>
    <w:basedOn w:val="Normal"/>
    <w:link w:val="HeaderChar"/>
    <w:uiPriority w:val="99"/>
    <w:semiHidden/>
    <w:unhideWhenUsed/>
    <w:rsid w:val="00952537"/>
    <w:pPr>
      <w:tabs>
        <w:tab w:val="center" w:pos="4680"/>
        <w:tab w:val="right" w:pos="9360"/>
      </w:tabs>
    </w:pPr>
  </w:style>
  <w:style w:type="character" w:customStyle="1" w:styleId="HeaderChar">
    <w:name w:val="Header Char"/>
    <w:basedOn w:val="DefaultParagraphFont"/>
    <w:link w:val="Header"/>
    <w:uiPriority w:val="99"/>
    <w:semiHidden/>
    <w:rsid w:val="00952537"/>
    <w:rPr>
      <w:rFonts w:ascii="Times New Roman" w:eastAsia="Times New Roman"/>
      <w:sz w:val="24"/>
      <w:szCs w:val="24"/>
    </w:rPr>
  </w:style>
  <w:style w:type="paragraph" w:styleId="Footer">
    <w:name w:val="footer"/>
    <w:basedOn w:val="Normal"/>
    <w:link w:val="FooterChar"/>
    <w:uiPriority w:val="99"/>
    <w:semiHidden/>
    <w:unhideWhenUsed/>
    <w:rsid w:val="00952537"/>
    <w:pPr>
      <w:tabs>
        <w:tab w:val="center" w:pos="4680"/>
        <w:tab w:val="right" w:pos="9360"/>
      </w:tabs>
    </w:pPr>
  </w:style>
  <w:style w:type="character" w:customStyle="1" w:styleId="FooterChar">
    <w:name w:val="Footer Char"/>
    <w:basedOn w:val="DefaultParagraphFont"/>
    <w:link w:val="Footer"/>
    <w:uiPriority w:val="99"/>
    <w:semiHidden/>
    <w:rsid w:val="00952537"/>
    <w:rPr>
      <w:rFonts w:asci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2344">
      <w:bodyDiv w:val="1"/>
      <w:marLeft w:val="0"/>
      <w:marRight w:val="0"/>
      <w:marTop w:val="0"/>
      <w:marBottom w:val="0"/>
      <w:divBdr>
        <w:top w:val="none" w:sz="0" w:space="0" w:color="auto"/>
        <w:left w:val="none" w:sz="0" w:space="0" w:color="auto"/>
        <w:bottom w:val="none" w:sz="0" w:space="0" w:color="auto"/>
        <w:right w:val="none" w:sz="0" w:space="0" w:color="auto"/>
      </w:divBdr>
      <w:divsChild>
        <w:div w:id="2021198182">
          <w:marLeft w:val="0"/>
          <w:marRight w:val="0"/>
          <w:marTop w:val="0"/>
          <w:marBottom w:val="0"/>
          <w:divBdr>
            <w:top w:val="none" w:sz="0" w:space="0" w:color="auto"/>
            <w:left w:val="none" w:sz="0" w:space="0" w:color="auto"/>
            <w:bottom w:val="none" w:sz="0" w:space="0" w:color="auto"/>
            <w:right w:val="none" w:sz="0" w:space="0" w:color="auto"/>
          </w:divBdr>
          <w:divsChild>
            <w:div w:id="1376348364">
              <w:marLeft w:val="0"/>
              <w:marRight w:val="0"/>
              <w:marTop w:val="0"/>
              <w:marBottom w:val="0"/>
              <w:divBdr>
                <w:top w:val="none" w:sz="0" w:space="0" w:color="auto"/>
                <w:left w:val="none" w:sz="0" w:space="0" w:color="auto"/>
                <w:bottom w:val="none" w:sz="0" w:space="0" w:color="auto"/>
                <w:right w:val="none" w:sz="0" w:space="0" w:color="auto"/>
              </w:divBdr>
              <w:divsChild>
                <w:div w:id="302007366">
                  <w:marLeft w:val="0"/>
                  <w:marRight w:val="0"/>
                  <w:marTop w:val="0"/>
                  <w:marBottom w:val="0"/>
                  <w:divBdr>
                    <w:top w:val="none" w:sz="0" w:space="0" w:color="auto"/>
                    <w:left w:val="none" w:sz="0" w:space="0" w:color="auto"/>
                    <w:bottom w:val="none" w:sz="0" w:space="0" w:color="auto"/>
                    <w:right w:val="none" w:sz="0" w:space="0" w:color="auto"/>
                  </w:divBdr>
                  <w:divsChild>
                    <w:div w:id="2049720341">
                      <w:marLeft w:val="0"/>
                      <w:marRight w:val="0"/>
                      <w:marTop w:val="0"/>
                      <w:marBottom w:val="0"/>
                      <w:divBdr>
                        <w:top w:val="none" w:sz="0" w:space="0" w:color="auto"/>
                        <w:left w:val="none" w:sz="0" w:space="0" w:color="auto"/>
                        <w:bottom w:val="none" w:sz="0" w:space="0" w:color="auto"/>
                        <w:right w:val="none" w:sz="0" w:space="0" w:color="auto"/>
                      </w:divBdr>
                      <w:divsChild>
                        <w:div w:id="1462187232">
                          <w:marLeft w:val="0"/>
                          <w:marRight w:val="0"/>
                          <w:marTop w:val="0"/>
                          <w:marBottom w:val="0"/>
                          <w:divBdr>
                            <w:top w:val="none" w:sz="0" w:space="0" w:color="auto"/>
                            <w:left w:val="none" w:sz="0" w:space="0" w:color="auto"/>
                            <w:bottom w:val="none" w:sz="0" w:space="0" w:color="auto"/>
                            <w:right w:val="none" w:sz="0" w:space="0" w:color="auto"/>
                          </w:divBdr>
                          <w:divsChild>
                            <w:div w:id="1602686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98168">
      <w:bodyDiv w:val="1"/>
      <w:marLeft w:val="0"/>
      <w:marRight w:val="0"/>
      <w:marTop w:val="0"/>
      <w:marBottom w:val="0"/>
      <w:divBdr>
        <w:top w:val="none" w:sz="0" w:space="0" w:color="auto"/>
        <w:left w:val="none" w:sz="0" w:space="0" w:color="auto"/>
        <w:bottom w:val="none" w:sz="0" w:space="0" w:color="auto"/>
        <w:right w:val="none" w:sz="0" w:space="0" w:color="auto"/>
      </w:divBdr>
      <w:divsChild>
        <w:div w:id="1591547033">
          <w:marLeft w:val="0"/>
          <w:marRight w:val="0"/>
          <w:marTop w:val="0"/>
          <w:marBottom w:val="0"/>
          <w:divBdr>
            <w:top w:val="none" w:sz="0" w:space="0" w:color="auto"/>
            <w:left w:val="none" w:sz="0" w:space="0" w:color="auto"/>
            <w:bottom w:val="none" w:sz="0" w:space="0" w:color="auto"/>
            <w:right w:val="none" w:sz="0" w:space="0" w:color="auto"/>
          </w:divBdr>
          <w:divsChild>
            <w:div w:id="429743907">
              <w:marLeft w:val="0"/>
              <w:marRight w:val="0"/>
              <w:marTop w:val="0"/>
              <w:marBottom w:val="0"/>
              <w:divBdr>
                <w:top w:val="none" w:sz="0" w:space="0" w:color="auto"/>
                <w:left w:val="none" w:sz="0" w:space="0" w:color="auto"/>
                <w:bottom w:val="none" w:sz="0" w:space="0" w:color="auto"/>
                <w:right w:val="none" w:sz="0" w:space="0" w:color="auto"/>
              </w:divBdr>
              <w:divsChild>
                <w:div w:id="1485076252">
                  <w:marLeft w:val="0"/>
                  <w:marRight w:val="0"/>
                  <w:marTop w:val="0"/>
                  <w:marBottom w:val="0"/>
                  <w:divBdr>
                    <w:top w:val="none" w:sz="0" w:space="0" w:color="auto"/>
                    <w:left w:val="none" w:sz="0" w:space="0" w:color="auto"/>
                    <w:bottom w:val="none" w:sz="0" w:space="0" w:color="auto"/>
                    <w:right w:val="none" w:sz="0" w:space="0" w:color="auto"/>
                  </w:divBdr>
                  <w:divsChild>
                    <w:div w:id="695546158">
                      <w:marLeft w:val="0"/>
                      <w:marRight w:val="0"/>
                      <w:marTop w:val="0"/>
                      <w:marBottom w:val="0"/>
                      <w:divBdr>
                        <w:top w:val="none" w:sz="0" w:space="0" w:color="auto"/>
                        <w:left w:val="none" w:sz="0" w:space="0" w:color="auto"/>
                        <w:bottom w:val="none" w:sz="0" w:space="0" w:color="auto"/>
                        <w:right w:val="none" w:sz="0" w:space="0" w:color="auto"/>
                      </w:divBdr>
                      <w:divsChild>
                        <w:div w:id="1371882755">
                          <w:marLeft w:val="0"/>
                          <w:marRight w:val="0"/>
                          <w:marTop w:val="0"/>
                          <w:marBottom w:val="0"/>
                          <w:divBdr>
                            <w:top w:val="none" w:sz="0" w:space="0" w:color="auto"/>
                            <w:left w:val="none" w:sz="0" w:space="0" w:color="auto"/>
                            <w:bottom w:val="none" w:sz="0" w:space="0" w:color="auto"/>
                            <w:right w:val="none" w:sz="0" w:space="0" w:color="auto"/>
                          </w:divBdr>
                          <w:divsChild>
                            <w:div w:id="152922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81332">
      <w:bodyDiv w:val="1"/>
      <w:marLeft w:val="0"/>
      <w:marRight w:val="0"/>
      <w:marTop w:val="0"/>
      <w:marBottom w:val="0"/>
      <w:divBdr>
        <w:top w:val="none" w:sz="0" w:space="0" w:color="auto"/>
        <w:left w:val="none" w:sz="0" w:space="0" w:color="auto"/>
        <w:bottom w:val="none" w:sz="0" w:space="0" w:color="auto"/>
        <w:right w:val="none" w:sz="0" w:space="0" w:color="auto"/>
      </w:divBdr>
      <w:divsChild>
        <w:div w:id="94987209">
          <w:marLeft w:val="0"/>
          <w:marRight w:val="0"/>
          <w:marTop w:val="0"/>
          <w:marBottom w:val="0"/>
          <w:divBdr>
            <w:top w:val="none" w:sz="0" w:space="0" w:color="auto"/>
            <w:left w:val="none" w:sz="0" w:space="0" w:color="auto"/>
            <w:bottom w:val="none" w:sz="0" w:space="0" w:color="auto"/>
            <w:right w:val="none" w:sz="0" w:space="0" w:color="auto"/>
          </w:divBdr>
          <w:divsChild>
            <w:div w:id="233049756">
              <w:marLeft w:val="0"/>
              <w:marRight w:val="0"/>
              <w:marTop w:val="0"/>
              <w:marBottom w:val="0"/>
              <w:divBdr>
                <w:top w:val="none" w:sz="0" w:space="0" w:color="auto"/>
                <w:left w:val="none" w:sz="0" w:space="0" w:color="auto"/>
                <w:bottom w:val="none" w:sz="0" w:space="0" w:color="auto"/>
                <w:right w:val="none" w:sz="0" w:space="0" w:color="auto"/>
              </w:divBdr>
              <w:divsChild>
                <w:div w:id="1236821920">
                  <w:marLeft w:val="0"/>
                  <w:marRight w:val="0"/>
                  <w:marTop w:val="0"/>
                  <w:marBottom w:val="0"/>
                  <w:divBdr>
                    <w:top w:val="none" w:sz="0" w:space="0" w:color="auto"/>
                    <w:left w:val="none" w:sz="0" w:space="0" w:color="auto"/>
                    <w:bottom w:val="none" w:sz="0" w:space="0" w:color="auto"/>
                    <w:right w:val="none" w:sz="0" w:space="0" w:color="auto"/>
                  </w:divBdr>
                  <w:divsChild>
                    <w:div w:id="1800418463">
                      <w:marLeft w:val="0"/>
                      <w:marRight w:val="0"/>
                      <w:marTop w:val="0"/>
                      <w:marBottom w:val="0"/>
                      <w:divBdr>
                        <w:top w:val="none" w:sz="0" w:space="0" w:color="auto"/>
                        <w:left w:val="none" w:sz="0" w:space="0" w:color="auto"/>
                        <w:bottom w:val="none" w:sz="0" w:space="0" w:color="auto"/>
                        <w:right w:val="none" w:sz="0" w:space="0" w:color="auto"/>
                      </w:divBdr>
                      <w:divsChild>
                        <w:div w:id="1835294666">
                          <w:marLeft w:val="0"/>
                          <w:marRight w:val="0"/>
                          <w:marTop w:val="0"/>
                          <w:marBottom w:val="0"/>
                          <w:divBdr>
                            <w:top w:val="none" w:sz="0" w:space="0" w:color="auto"/>
                            <w:left w:val="none" w:sz="0" w:space="0" w:color="auto"/>
                            <w:bottom w:val="none" w:sz="0" w:space="0" w:color="auto"/>
                            <w:right w:val="none" w:sz="0" w:space="0" w:color="auto"/>
                          </w:divBdr>
                          <w:divsChild>
                            <w:div w:id="1475441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97802">
      <w:bodyDiv w:val="1"/>
      <w:marLeft w:val="0"/>
      <w:marRight w:val="0"/>
      <w:marTop w:val="0"/>
      <w:marBottom w:val="0"/>
      <w:divBdr>
        <w:top w:val="none" w:sz="0" w:space="0" w:color="auto"/>
        <w:left w:val="none" w:sz="0" w:space="0" w:color="auto"/>
        <w:bottom w:val="none" w:sz="0" w:space="0" w:color="auto"/>
        <w:right w:val="none" w:sz="0" w:space="0" w:color="auto"/>
      </w:divBdr>
      <w:divsChild>
        <w:div w:id="2000230337">
          <w:marLeft w:val="0"/>
          <w:marRight w:val="0"/>
          <w:marTop w:val="0"/>
          <w:marBottom w:val="0"/>
          <w:divBdr>
            <w:top w:val="none" w:sz="0" w:space="0" w:color="auto"/>
            <w:left w:val="none" w:sz="0" w:space="0" w:color="auto"/>
            <w:bottom w:val="none" w:sz="0" w:space="0" w:color="auto"/>
            <w:right w:val="none" w:sz="0" w:space="0" w:color="auto"/>
          </w:divBdr>
          <w:divsChild>
            <w:div w:id="811867982">
              <w:marLeft w:val="0"/>
              <w:marRight w:val="0"/>
              <w:marTop w:val="0"/>
              <w:marBottom w:val="0"/>
              <w:divBdr>
                <w:top w:val="none" w:sz="0" w:space="0" w:color="auto"/>
                <w:left w:val="none" w:sz="0" w:space="0" w:color="auto"/>
                <w:bottom w:val="none" w:sz="0" w:space="0" w:color="auto"/>
                <w:right w:val="none" w:sz="0" w:space="0" w:color="auto"/>
              </w:divBdr>
              <w:divsChild>
                <w:div w:id="451361737">
                  <w:marLeft w:val="0"/>
                  <w:marRight w:val="0"/>
                  <w:marTop w:val="0"/>
                  <w:marBottom w:val="0"/>
                  <w:divBdr>
                    <w:top w:val="none" w:sz="0" w:space="0" w:color="auto"/>
                    <w:left w:val="none" w:sz="0" w:space="0" w:color="auto"/>
                    <w:bottom w:val="none" w:sz="0" w:space="0" w:color="auto"/>
                    <w:right w:val="none" w:sz="0" w:space="0" w:color="auto"/>
                  </w:divBdr>
                  <w:divsChild>
                    <w:div w:id="483550960">
                      <w:marLeft w:val="0"/>
                      <w:marRight w:val="0"/>
                      <w:marTop w:val="0"/>
                      <w:marBottom w:val="0"/>
                      <w:divBdr>
                        <w:top w:val="none" w:sz="0" w:space="0" w:color="auto"/>
                        <w:left w:val="none" w:sz="0" w:space="0" w:color="auto"/>
                        <w:bottom w:val="none" w:sz="0" w:space="0" w:color="auto"/>
                        <w:right w:val="none" w:sz="0" w:space="0" w:color="auto"/>
                      </w:divBdr>
                      <w:divsChild>
                        <w:div w:id="217253442">
                          <w:marLeft w:val="0"/>
                          <w:marRight w:val="0"/>
                          <w:marTop w:val="0"/>
                          <w:marBottom w:val="0"/>
                          <w:divBdr>
                            <w:top w:val="none" w:sz="0" w:space="0" w:color="auto"/>
                            <w:left w:val="none" w:sz="0" w:space="0" w:color="auto"/>
                            <w:bottom w:val="none" w:sz="0" w:space="0" w:color="auto"/>
                            <w:right w:val="none" w:sz="0" w:space="0" w:color="auto"/>
                          </w:divBdr>
                          <w:divsChild>
                            <w:div w:id="12782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598466">
      <w:bodyDiv w:val="1"/>
      <w:marLeft w:val="0"/>
      <w:marRight w:val="0"/>
      <w:marTop w:val="0"/>
      <w:marBottom w:val="0"/>
      <w:divBdr>
        <w:top w:val="none" w:sz="0" w:space="0" w:color="auto"/>
        <w:left w:val="none" w:sz="0" w:space="0" w:color="auto"/>
        <w:bottom w:val="none" w:sz="0" w:space="0" w:color="auto"/>
        <w:right w:val="none" w:sz="0" w:space="0" w:color="auto"/>
      </w:divBdr>
      <w:divsChild>
        <w:div w:id="153105248">
          <w:marLeft w:val="0"/>
          <w:marRight w:val="0"/>
          <w:marTop w:val="0"/>
          <w:marBottom w:val="0"/>
          <w:divBdr>
            <w:top w:val="none" w:sz="0" w:space="0" w:color="auto"/>
            <w:left w:val="none" w:sz="0" w:space="0" w:color="auto"/>
            <w:bottom w:val="none" w:sz="0" w:space="0" w:color="auto"/>
            <w:right w:val="none" w:sz="0" w:space="0" w:color="auto"/>
          </w:divBdr>
          <w:divsChild>
            <w:div w:id="713388217">
              <w:marLeft w:val="0"/>
              <w:marRight w:val="0"/>
              <w:marTop w:val="0"/>
              <w:marBottom w:val="0"/>
              <w:divBdr>
                <w:top w:val="none" w:sz="0" w:space="0" w:color="auto"/>
                <w:left w:val="none" w:sz="0" w:space="0" w:color="auto"/>
                <w:bottom w:val="none" w:sz="0" w:space="0" w:color="auto"/>
                <w:right w:val="none" w:sz="0" w:space="0" w:color="auto"/>
              </w:divBdr>
              <w:divsChild>
                <w:div w:id="1032149406">
                  <w:marLeft w:val="0"/>
                  <w:marRight w:val="0"/>
                  <w:marTop w:val="0"/>
                  <w:marBottom w:val="0"/>
                  <w:divBdr>
                    <w:top w:val="none" w:sz="0" w:space="0" w:color="auto"/>
                    <w:left w:val="none" w:sz="0" w:space="0" w:color="auto"/>
                    <w:bottom w:val="none" w:sz="0" w:space="0" w:color="auto"/>
                    <w:right w:val="none" w:sz="0" w:space="0" w:color="auto"/>
                  </w:divBdr>
                  <w:divsChild>
                    <w:div w:id="172644700">
                      <w:marLeft w:val="0"/>
                      <w:marRight w:val="0"/>
                      <w:marTop w:val="0"/>
                      <w:marBottom w:val="0"/>
                      <w:divBdr>
                        <w:top w:val="none" w:sz="0" w:space="0" w:color="auto"/>
                        <w:left w:val="none" w:sz="0" w:space="0" w:color="auto"/>
                        <w:bottom w:val="none" w:sz="0" w:space="0" w:color="auto"/>
                        <w:right w:val="none" w:sz="0" w:space="0" w:color="auto"/>
                      </w:divBdr>
                      <w:divsChild>
                        <w:div w:id="1350528572">
                          <w:marLeft w:val="0"/>
                          <w:marRight w:val="0"/>
                          <w:marTop w:val="0"/>
                          <w:marBottom w:val="0"/>
                          <w:divBdr>
                            <w:top w:val="none" w:sz="0" w:space="0" w:color="auto"/>
                            <w:left w:val="none" w:sz="0" w:space="0" w:color="auto"/>
                            <w:bottom w:val="none" w:sz="0" w:space="0" w:color="auto"/>
                            <w:right w:val="none" w:sz="0" w:space="0" w:color="auto"/>
                          </w:divBdr>
                          <w:divsChild>
                            <w:div w:id="401804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6A4FD-0DD2-4180-901C-3DB35713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Sean.Barnes</dc:creator>
  <cp:lastModifiedBy>Barnes, Sean - FSA, Kansas City, MO</cp:lastModifiedBy>
  <cp:revision>6</cp:revision>
  <cp:lastPrinted>2013-02-05T03:47:00Z</cp:lastPrinted>
  <dcterms:created xsi:type="dcterms:W3CDTF">2013-09-16T18:27:00Z</dcterms:created>
  <dcterms:modified xsi:type="dcterms:W3CDTF">2013-09-26T21:06:00Z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LFWC\pointre</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ies>
</file>